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AB1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1. Perl Programming language is ___?</w:t>
      </w:r>
    </w:p>
    <w:p w14:paraId="569E5085" w14:textId="77777777" w:rsidR="00D260D4" w:rsidRPr="00D260D4" w:rsidRDefault="00D260D4" w:rsidP="00D2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General purpose programming language</w:t>
      </w:r>
    </w:p>
    <w:p w14:paraId="1283DCF4" w14:textId="77777777" w:rsidR="00D260D4" w:rsidRPr="00D260D4" w:rsidRDefault="00D260D4" w:rsidP="00D2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Dynamic programming language</w:t>
      </w:r>
    </w:p>
    <w:p w14:paraId="67C03FED" w14:textId="77777777" w:rsidR="00D260D4" w:rsidRPr="00D260D4" w:rsidRDefault="00D260D4" w:rsidP="00D2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High-level interpreted programming language</w:t>
      </w:r>
    </w:p>
    <w:p w14:paraId="55614548" w14:textId="77777777" w:rsidR="00D260D4" w:rsidRPr="00D260D4" w:rsidRDefault="00D260D4" w:rsidP="00D2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0FABC15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4B25B6F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E607BC4" w14:textId="100C329B" w:rsidR="00D260D4" w:rsidRPr="00D260D4" w:rsidRDefault="00D260D4" w:rsidP="001A01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Perl is a general-purpose, high-level interpreted, and dynamic programming language.</w:t>
      </w:r>
    </w:p>
    <w:p w14:paraId="6678F42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2. The creator of Perl programming language is ___.</w:t>
      </w:r>
    </w:p>
    <w:p w14:paraId="493AFAD2" w14:textId="77777777" w:rsidR="00D260D4" w:rsidRPr="00D260D4" w:rsidRDefault="00D260D4" w:rsidP="00D26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James Gosling</w:t>
      </w:r>
    </w:p>
    <w:p w14:paraId="76B519C9" w14:textId="77777777" w:rsidR="00D260D4" w:rsidRPr="00D260D4" w:rsidRDefault="00D260D4" w:rsidP="00D26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Brendan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Eich</w:t>
      </w:r>
      <w:proofErr w:type="spellEnd"/>
    </w:p>
    <w:p w14:paraId="1CAB2982" w14:textId="77777777" w:rsidR="00D260D4" w:rsidRPr="00D260D4" w:rsidRDefault="00D260D4" w:rsidP="00D26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Larry Wall</w:t>
      </w:r>
    </w:p>
    <w:p w14:paraId="6D6432DF" w14:textId="77777777" w:rsidR="00D260D4" w:rsidRPr="00D260D4" w:rsidRDefault="00D260D4" w:rsidP="00D26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Bjarne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Stroustrup</w:t>
      </w:r>
      <w:proofErr w:type="spellEnd"/>
    </w:p>
    <w:p w14:paraId="38007C4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Larry Wall</w:t>
      </w:r>
    </w:p>
    <w:p w14:paraId="05ABFBD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697BC21" w14:textId="39C7FB69" w:rsidR="00D260D4" w:rsidRPr="00D260D4" w:rsidRDefault="00D260D4" w:rsidP="001A01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American Programmer Linguist Larry Wall, in December 1987 created Perl. The version Perl 1.0 was released for computers running on the UNIX operating system.</w:t>
      </w:r>
    </w:p>
    <w:p w14:paraId="661923D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3. The year in which Perl was launched?</w:t>
      </w:r>
    </w:p>
    <w:p w14:paraId="6D7FDCFE" w14:textId="77777777" w:rsidR="00D260D4" w:rsidRPr="00D260D4" w:rsidRDefault="00D260D4" w:rsidP="00D26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1986</w:t>
      </w:r>
    </w:p>
    <w:p w14:paraId="5D4DF4D5" w14:textId="77777777" w:rsidR="00D260D4" w:rsidRPr="00D260D4" w:rsidRDefault="00D260D4" w:rsidP="00D26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1987</w:t>
      </w:r>
    </w:p>
    <w:p w14:paraId="12B67343" w14:textId="77777777" w:rsidR="00D260D4" w:rsidRPr="00D260D4" w:rsidRDefault="00D260D4" w:rsidP="00D26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1988</w:t>
      </w:r>
    </w:p>
    <w:p w14:paraId="7C7089AF" w14:textId="77777777" w:rsidR="00D260D4" w:rsidRPr="00D260D4" w:rsidRDefault="00D260D4" w:rsidP="00D26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1878</w:t>
      </w:r>
    </w:p>
    <w:p w14:paraId="045EEF3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1987</w:t>
      </w:r>
    </w:p>
    <w:p w14:paraId="490B04F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6C958B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 December 1987, American Programmer Linguist Larry Wall created Perl. The version Perl 1.0 was released for computers running on the UNIX operating system.</w:t>
      </w:r>
    </w:p>
    <w:p w14:paraId="355DED34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5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6F61B39D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7662F5">
          <v:rect id="_x0000_i1025" style="width:0;height:0" o:hralign="center" o:hrstd="t" o:hrnoshade="t" o:hr="t" fillcolor="black" stroked="f"/>
        </w:pict>
      </w:r>
    </w:p>
    <w:p w14:paraId="1234721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4. What are the benefits of the Perl programming language?</w:t>
      </w:r>
    </w:p>
    <w:p w14:paraId="0108BC8A" w14:textId="77777777" w:rsidR="00D260D4" w:rsidRPr="00D260D4" w:rsidRDefault="00D260D4" w:rsidP="00D26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Easy to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learn</w:t>
      </w:r>
      <w:proofErr w:type="gramEnd"/>
    </w:p>
    <w:p w14:paraId="47359CC0" w14:textId="77777777" w:rsidR="00D260D4" w:rsidRPr="00D260D4" w:rsidRDefault="00D260D4" w:rsidP="00D26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Text Processing</w:t>
      </w:r>
    </w:p>
    <w:p w14:paraId="6ECB4871" w14:textId="77777777" w:rsidR="00D260D4" w:rsidRPr="00D260D4" w:rsidRDefault="00D260D4" w:rsidP="00D26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Easy to be embedded on web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pages</w:t>
      </w:r>
      <w:proofErr w:type="gramEnd"/>
    </w:p>
    <w:p w14:paraId="07A7026D" w14:textId="77777777" w:rsidR="00D260D4" w:rsidRPr="00D260D4" w:rsidRDefault="00D260D4" w:rsidP="00D26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2D14CE5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123BAE2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1695C96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Some benefits of Perl are:</w:t>
      </w:r>
    </w:p>
    <w:p w14:paraId="0B5BE164" w14:textId="77777777" w:rsidR="00D260D4" w:rsidRPr="00D260D4" w:rsidRDefault="00D260D4" w:rsidP="00D26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Easy to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learn</w:t>
      </w:r>
      <w:proofErr w:type="gramEnd"/>
    </w:p>
    <w:p w14:paraId="5EE2678F" w14:textId="77777777" w:rsidR="00D260D4" w:rsidRPr="00D260D4" w:rsidRDefault="00D260D4" w:rsidP="00D26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Easy of text processing</w:t>
      </w:r>
    </w:p>
    <w:p w14:paraId="0C611C46" w14:textId="2A42EB61" w:rsidR="00D260D4" w:rsidRPr="00D260D4" w:rsidRDefault="00D260D4" w:rsidP="001A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Easy to embed on web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pages</w:t>
      </w:r>
      <w:proofErr w:type="gramEnd"/>
    </w:p>
    <w:p w14:paraId="04865D6F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BF479E">
          <v:rect id="_x0000_i1026" style="width:0;height:0" o:hralign="center" o:hrstd="t" o:hrnoshade="t" o:hr="t" fillcolor="black" stroked="f"/>
        </w:pict>
      </w:r>
    </w:p>
    <w:p w14:paraId="31BB210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5. What is the file extension for the Perl program?</w:t>
      </w:r>
    </w:p>
    <w:p w14:paraId="72EFAC43" w14:textId="77777777" w:rsidR="00D260D4" w:rsidRPr="00D260D4" w:rsidRDefault="00D260D4" w:rsidP="00D26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.pl</w:t>
      </w:r>
    </w:p>
    <w:p w14:paraId="6FB07D8C" w14:textId="77777777" w:rsidR="00D260D4" w:rsidRPr="00D260D4" w:rsidRDefault="00D260D4" w:rsidP="00D26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perl</w:t>
      </w:r>
      <w:proofErr w:type="spellEnd"/>
      <w:proofErr w:type="gramEnd"/>
    </w:p>
    <w:p w14:paraId="60CD63C3" w14:textId="77777777" w:rsidR="00D260D4" w:rsidRPr="00D260D4" w:rsidRDefault="00D260D4" w:rsidP="00D26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prl</w:t>
      </w:r>
      <w:proofErr w:type="spellEnd"/>
      <w:proofErr w:type="gramEnd"/>
    </w:p>
    <w:p w14:paraId="42790C14" w14:textId="77777777" w:rsidR="00D260D4" w:rsidRPr="00D260D4" w:rsidRDefault="00D260D4" w:rsidP="00D26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38D125B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.pl</w:t>
      </w:r>
    </w:p>
    <w:p w14:paraId="4AA1D8F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E0E627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extension .pl is used to create a Perl file.</w:t>
      </w:r>
    </w:p>
    <w:p w14:paraId="48E5238F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6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19921019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2B407B">
          <v:rect id="_x0000_i1027" style="width:0;height:0" o:hralign="center" o:hrstd="t" o:hrnoshade="t" o:hr="t" fillcolor="black" stroked="f"/>
        </w:pict>
      </w:r>
    </w:p>
    <w:p w14:paraId="13805F2F" w14:textId="77777777" w:rsidR="00D260D4" w:rsidRPr="00D260D4" w:rsidRDefault="00D260D4" w:rsidP="00D260D4">
      <w:pPr>
        <w:spacing w:after="0" w:line="240" w:lineRule="auto"/>
        <w:jc w:val="center"/>
        <w:rPr>
          <w:ins w:id="0" w:author="Unknown"/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aps/>
          <w:color w:val="000000"/>
          <w:spacing w:val="30"/>
          <w:kern w:val="0"/>
          <w:sz w:val="15"/>
          <w:szCs w:val="15"/>
          <w:lang w:eastAsia="en-IN"/>
          <w14:ligatures w14:val="none"/>
        </w:rPr>
        <w:t>ADVERTISEMENT</w:t>
      </w:r>
    </w:p>
    <w:p w14:paraId="3ED0483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6. What is the syntax to create multiline comments in Perl?</w:t>
      </w:r>
    </w:p>
    <w:p w14:paraId="576F6462" w14:textId="77777777" w:rsidR="00D260D4" w:rsidRPr="00D260D4" w:rsidRDefault="00D260D4" w:rsidP="00D26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=start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br/>
        <w:t>=end</w:t>
      </w:r>
    </w:p>
    <w:p w14:paraId="676AEDD9" w14:textId="77777777" w:rsidR="00D260D4" w:rsidRPr="00D260D4" w:rsidRDefault="00D260D4" w:rsidP="00D26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#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begin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br/>
        <w:t>#cut</w:t>
      </w:r>
    </w:p>
    <w:p w14:paraId="0C338D67" w14:textId="77777777" w:rsidR="00D260D4" w:rsidRPr="00D260D4" w:rsidRDefault="00D260D4" w:rsidP="00D26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=begin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br/>
        <w:t>=cut</w:t>
      </w:r>
    </w:p>
    <w:p w14:paraId="30C46DA7" w14:textId="77777777" w:rsidR="00D260D4" w:rsidRPr="00D260D4" w:rsidRDefault="00D260D4" w:rsidP="00D26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7AAF733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=begin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br/>
        <w:t>=cut</w:t>
      </w:r>
    </w:p>
    <w:p w14:paraId="37E3CCC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9332F4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syntax for creating a multiline comment in Perl is:</w:t>
      </w:r>
    </w:p>
    <w:p w14:paraId="7BA999D8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=begin</w:t>
      </w:r>
    </w:p>
    <w:p w14:paraId="347FF89E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=cut</w:t>
      </w:r>
    </w:p>
    <w:p w14:paraId="2C7196B2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7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1CAF0794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557E7C">
          <v:rect id="_x0000_i1028" style="width:0;height:0" o:hralign="center" o:hrstd="t" o:hrnoshade="t" o:hr="t" fillcolor="black" stroked="f"/>
        </w:pict>
      </w:r>
    </w:p>
    <w:p w14:paraId="01C2753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7. What are the disadvantages of Perl over C/C++?</w:t>
      </w:r>
    </w:p>
    <w:p w14:paraId="1C1848AE" w14:textId="77777777" w:rsidR="00D260D4" w:rsidRPr="00D260D4" w:rsidRDefault="00D260D4" w:rsidP="00D26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No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 [driver] function</w:t>
      </w:r>
    </w:p>
    <w:p w14:paraId="6AA8F26F" w14:textId="77777777" w:rsidR="00D260D4" w:rsidRPr="00D260D4" w:rsidRDefault="00D260D4" w:rsidP="00D26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Support closures</w:t>
      </w:r>
    </w:p>
    <w:p w14:paraId="6E697825" w14:textId="77777777" w:rsidR="00D260D4" w:rsidRPr="00D260D4" w:rsidRDefault="00D260D4" w:rsidP="00D26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It is interpreted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language</w:t>
      </w:r>
      <w:proofErr w:type="gramEnd"/>
    </w:p>
    <w:p w14:paraId="5F330BE4" w14:textId="77777777" w:rsidR="00D260D4" w:rsidRPr="00D260D4" w:rsidRDefault="00D260D4" w:rsidP="00D26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45C0BC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None of these</w:t>
      </w:r>
    </w:p>
    <w:p w14:paraId="1A3BFAD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A12595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Perl programming language is better than the C/C++ programming language. So common advantages include:</w:t>
      </w:r>
    </w:p>
    <w:p w14:paraId="7CF9BBD6" w14:textId="77777777" w:rsidR="00D260D4" w:rsidRPr="00D260D4" w:rsidRDefault="00D260D4" w:rsidP="00D26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 main () function that acts as entry point to the program.</w:t>
      </w:r>
    </w:p>
    <w:p w14:paraId="13A7F628" w14:textId="77777777" w:rsidR="00D260D4" w:rsidRPr="00D260D4" w:rsidRDefault="00D260D4" w:rsidP="00D26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It is interpreted language leading to faster compilation.</w:t>
      </w:r>
    </w:p>
    <w:p w14:paraId="2D9B2849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8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3465447F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E21FAF">
          <v:rect id="_x0000_i1029" style="width:0;height:0" o:hralign="center" o:hrstd="t" o:hrnoshade="t" o:hr="t" fillcolor="black" stroked="f"/>
        </w:pict>
      </w:r>
    </w:p>
    <w:p w14:paraId="2C019D0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8. Which of the following is not a concept of OOP?</w:t>
      </w:r>
    </w:p>
    <w:p w14:paraId="54F19D56" w14:textId="77777777" w:rsidR="00D260D4" w:rsidRPr="00D260D4" w:rsidRDefault="00D260D4" w:rsidP="00D26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Encapsulation</w:t>
      </w:r>
    </w:p>
    <w:p w14:paraId="542DC1E2" w14:textId="77777777" w:rsidR="00D260D4" w:rsidRPr="00D260D4" w:rsidRDefault="00D260D4" w:rsidP="00D26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</w:t>
      </w:r>
    </w:p>
    <w:p w14:paraId="7A73EC8A" w14:textId="77777777" w:rsidR="00D260D4" w:rsidRPr="00D260D4" w:rsidRDefault="00D260D4" w:rsidP="00D26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Abstraction</w:t>
      </w:r>
    </w:p>
    <w:p w14:paraId="4C466A7C" w14:textId="77777777" w:rsidR="00D260D4" w:rsidRPr="00D260D4" w:rsidRDefault="00D260D4" w:rsidP="00D26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46FF6B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None of these</w:t>
      </w:r>
    </w:p>
    <w:p w14:paraId="16593C0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861899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concepts of OOPs are:</w:t>
      </w:r>
    </w:p>
    <w:p w14:paraId="50E7B7D9" w14:textId="77777777" w:rsidR="00D260D4" w:rsidRPr="00D260D4" w:rsidRDefault="00D260D4" w:rsidP="00D26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</w:t>
      </w:r>
    </w:p>
    <w:p w14:paraId="6484EBF4" w14:textId="77777777" w:rsidR="00D260D4" w:rsidRPr="00D260D4" w:rsidRDefault="00D260D4" w:rsidP="00D26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Object</w:t>
      </w:r>
    </w:p>
    <w:p w14:paraId="5A5CCD99" w14:textId="77777777" w:rsidR="00D260D4" w:rsidRPr="00D260D4" w:rsidRDefault="00D260D4" w:rsidP="00D26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</w:t>
      </w:r>
    </w:p>
    <w:p w14:paraId="35485E3E" w14:textId="77777777" w:rsidR="00D260D4" w:rsidRPr="00D260D4" w:rsidRDefault="00D260D4" w:rsidP="00D26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Polymorphism</w:t>
      </w:r>
    </w:p>
    <w:p w14:paraId="34544D70" w14:textId="77777777" w:rsidR="00D260D4" w:rsidRPr="00D260D4" w:rsidRDefault="00D260D4" w:rsidP="00D26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Inheritance</w:t>
      </w:r>
    </w:p>
    <w:p w14:paraId="212B7E28" w14:textId="77777777" w:rsidR="00D260D4" w:rsidRPr="00D260D4" w:rsidRDefault="00D260D4" w:rsidP="00D26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Encapsulation</w:t>
      </w:r>
    </w:p>
    <w:p w14:paraId="1C938E6A" w14:textId="77777777" w:rsidR="00D260D4" w:rsidRPr="00D260D4" w:rsidRDefault="00D260D4" w:rsidP="00D26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Abstraction</w:t>
      </w:r>
    </w:p>
    <w:p w14:paraId="63CB2FBA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9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04F2EDC2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E63EBD">
          <v:rect id="_x0000_i1030" style="width:0;height:0" o:hralign="center" o:hrstd="t" o:hrnoshade="t" o:hr="t" fillcolor="black" stroked="f"/>
        </w:pict>
      </w:r>
    </w:p>
    <w:p w14:paraId="7697D04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9. Method in Perl is?</w:t>
      </w:r>
    </w:p>
    <w:p w14:paraId="391DA1A9" w14:textId="77777777" w:rsidR="00D260D4" w:rsidRPr="00D260D4" w:rsidRDefault="00D260D4" w:rsidP="00D26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Time savers</w:t>
      </w:r>
    </w:p>
    <w:p w14:paraId="40CFAC08" w14:textId="77777777" w:rsidR="00D260D4" w:rsidRPr="00D260D4" w:rsidRDefault="00D260D4" w:rsidP="00D26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User to reuse code w/o retyping the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code</w:t>
      </w:r>
      <w:proofErr w:type="gramEnd"/>
    </w:p>
    <w:p w14:paraId="7A078E5D" w14:textId="77777777" w:rsidR="00D260D4" w:rsidRPr="00D260D4" w:rsidRDefault="00D260D4" w:rsidP="00D26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Collections of statement that perform specific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tasks</w:t>
      </w:r>
      <w:proofErr w:type="gramEnd"/>
    </w:p>
    <w:p w14:paraId="0EED6F5D" w14:textId="77777777" w:rsidR="00D260D4" w:rsidRPr="00D260D4" w:rsidRDefault="00D260D4" w:rsidP="00D26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45D5F3B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3BF37E6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7454E3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Method/subroutine in Perl is a block of code (collection of statements) that performs a specific task in peril.</w:t>
      </w:r>
    </w:p>
    <w:p w14:paraId="08D5BC0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It can save programmer time and user code as one function can be called multiple times.</w:t>
      </w:r>
    </w:p>
    <w:p w14:paraId="0A9AB5DB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0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6C3F4236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F019B0D">
          <v:rect id="_x0000_i1031" style="width:0;height:0" o:hralign="center" o:hrstd="t" o:hrnoshade="t" o:hr="t" fillcolor="black" stroked="f"/>
        </w:pict>
      </w:r>
    </w:p>
    <w:p w14:paraId="51DBFF8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10. Is the following statement correct for Perl?</w:t>
      </w: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br/>
        <w:t xml:space="preserve">"Data Abstraction displays only the essential details to the </w:t>
      </w:r>
      <w:proofErr w:type="gramStart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user"</w:t>
      </w:r>
      <w:proofErr w:type="gramEnd"/>
    </w:p>
    <w:p w14:paraId="7FE71696" w14:textId="77777777" w:rsidR="00D260D4" w:rsidRPr="00D260D4" w:rsidRDefault="00D260D4" w:rsidP="00D260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TRUE</w:t>
      </w:r>
    </w:p>
    <w:p w14:paraId="5F5A874E" w14:textId="77777777" w:rsidR="00D260D4" w:rsidRPr="00D260D4" w:rsidRDefault="00D260D4" w:rsidP="00D260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FALSE</w:t>
      </w:r>
    </w:p>
    <w:p w14:paraId="2F059D4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TRUE</w:t>
      </w:r>
    </w:p>
    <w:p w14:paraId="056F230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13A0926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Data Abstraction displays only the essential details to the user. It is the process of binding together data and related functions in a single unit.</w:t>
      </w:r>
    </w:p>
    <w:p w14:paraId="121D2362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1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02E30F4B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A5F2A7">
          <v:rect id="_x0000_i1032" style="width:0;height:0" o:hralign="center" o:hrstd="t" o:hrnoshade="t" o:hr="t" fillcolor="black" stroked="f"/>
        </w:pict>
      </w:r>
    </w:p>
    <w:p w14:paraId="5BCE558F" w14:textId="77777777" w:rsidR="00D260D4" w:rsidRPr="00D260D4" w:rsidRDefault="00D260D4" w:rsidP="00D260D4">
      <w:pPr>
        <w:spacing w:after="0" w:line="240" w:lineRule="auto"/>
        <w:jc w:val="center"/>
        <w:rPr>
          <w:ins w:id="1" w:author="Unknown"/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aps/>
          <w:color w:val="000000"/>
          <w:spacing w:val="30"/>
          <w:kern w:val="0"/>
          <w:sz w:val="15"/>
          <w:szCs w:val="15"/>
          <w:lang w:eastAsia="en-IN"/>
          <w14:ligatures w14:val="none"/>
        </w:rPr>
        <w:t>ADVERTISEMENT</w:t>
      </w:r>
    </w:p>
    <w:p w14:paraId="15B53A5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11. What is the correct syntax for defining a class in Perl?</w:t>
      </w:r>
    </w:p>
    <w:p w14:paraId="648B57CB" w14:textId="77777777" w:rsidR="00D260D4" w:rsidRPr="00D260D4" w:rsidRDefault="00D260D4" w:rsidP="00D26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package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class_name</w:t>
      </w:r>
      <w:proofErr w:type="spellEnd"/>
    </w:p>
    <w:p w14:paraId="50B3F830" w14:textId="77777777" w:rsidR="00D260D4" w:rsidRPr="00D260D4" w:rsidRDefault="00D260D4" w:rsidP="00D26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class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class_name</w:t>
      </w:r>
      <w:proofErr w:type="spellEnd"/>
    </w:p>
    <w:p w14:paraId="2345236E" w14:textId="77777777" w:rsidR="00D260D4" w:rsidRPr="00D260D4" w:rsidRDefault="00D260D4" w:rsidP="00D26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new class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class_name</w:t>
      </w:r>
      <w:proofErr w:type="spellEnd"/>
    </w:p>
    <w:p w14:paraId="2E6CEC35" w14:textId="77777777" w:rsidR="00D260D4" w:rsidRPr="00D260D4" w:rsidRDefault="00D260D4" w:rsidP="00D26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new package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class_name</w:t>
      </w:r>
      <w:proofErr w:type="spellEnd"/>
    </w:p>
    <w:p w14:paraId="23AE7E6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A) package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class_name</w:t>
      </w:r>
      <w:proofErr w:type="spellEnd"/>
    </w:p>
    <w:p w14:paraId="7834046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E995B6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correct syntax for creating a class in Perl is:</w:t>
      </w:r>
    </w:p>
    <w:p w14:paraId="5C54479F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package 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class_name</w:t>
      </w:r>
      <w:proofErr w:type="spellEnd"/>
    </w:p>
    <w:p w14:paraId="284C8A6F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2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1B679ED7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5ABB99">
          <v:rect id="_x0000_i1033" style="width:0;height:0" o:hralign="center" o:hrstd="t" o:hrnoshade="t" o:hr="t" fillcolor="black" stroked="f"/>
        </w:pict>
      </w:r>
    </w:p>
    <w:p w14:paraId="714561C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12. Object in Perl an instance of a class?</w:t>
      </w:r>
    </w:p>
    <w:p w14:paraId="0DC476DF" w14:textId="77777777" w:rsidR="00D260D4" w:rsidRPr="00D260D4" w:rsidRDefault="00D260D4" w:rsidP="00D260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TRUE</w:t>
      </w:r>
    </w:p>
    <w:p w14:paraId="4510F465" w14:textId="77777777" w:rsidR="00D260D4" w:rsidRPr="00D260D4" w:rsidRDefault="00D260D4" w:rsidP="00D260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FALSE</w:t>
      </w:r>
    </w:p>
    <w:p w14:paraId="367CA70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TRUE</w:t>
      </w:r>
    </w:p>
    <w:p w14:paraId="672167D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798FC2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Objects are instances of class.</w:t>
      </w:r>
    </w:p>
    <w:p w14:paraId="130DDFE6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3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165346D6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DBA8A3">
          <v:rect id="_x0000_i1034" style="width:0;height:0" o:hralign="center" o:hrstd="t" o:hrnoshade="t" o:hr="t" fillcolor="black" stroked="f"/>
        </w:pict>
      </w:r>
    </w:p>
    <w:p w14:paraId="13D12FC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13. What is called when an object is created in Perl?</w:t>
      </w:r>
    </w:p>
    <w:p w14:paraId="5B2282F7" w14:textId="77777777" w:rsidR="00D260D4" w:rsidRPr="00D260D4" w:rsidRDefault="00D260D4" w:rsidP="00D26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Destructor</w:t>
      </w:r>
    </w:p>
    <w:p w14:paraId="560714DF" w14:textId="77777777" w:rsidR="00D260D4" w:rsidRPr="00D260D4" w:rsidRDefault="00D260D4" w:rsidP="00D26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Constructor</w:t>
      </w:r>
    </w:p>
    <w:p w14:paraId="68B8925D" w14:textId="77777777" w:rsidR="00D260D4" w:rsidRPr="00D260D4" w:rsidRDefault="00D260D4" w:rsidP="00D26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Variable</w:t>
      </w:r>
    </w:p>
    <w:p w14:paraId="0BD3F472" w14:textId="77777777" w:rsidR="00D260D4" w:rsidRPr="00D260D4" w:rsidRDefault="00D260D4" w:rsidP="00D26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D557A2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333C019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016968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constructor of a class is the first subroutine to be called when an object of that class is initiated.</w:t>
      </w:r>
    </w:p>
    <w:p w14:paraId="1D99EFF2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4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3596D927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E136B5">
          <v:rect id="_x0000_i1035" style="width:0;height:0" o:hralign="center" o:hrstd="t" o:hrnoshade="t" o:hr="t" fillcolor="black" stroked="f"/>
        </w:pict>
      </w:r>
    </w:p>
    <w:p w14:paraId="7715768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14. What is the correct syntax for creating a new object in Perl?</w:t>
      </w:r>
    </w:p>
    <w:p w14:paraId="0D70C5DB" w14:textId="77777777" w:rsidR="00D260D4" w:rsidRPr="00D260D4" w:rsidRDefault="00D260D4" w:rsidP="00D260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var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object_name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= new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A6307A6" w14:textId="77777777" w:rsidR="00D260D4" w:rsidRPr="00D260D4" w:rsidRDefault="00D260D4" w:rsidP="00D260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new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object_name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042941C7" w14:textId="77777777" w:rsidR="00D260D4" w:rsidRPr="00D260D4" w:rsidRDefault="00D260D4" w:rsidP="00D260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my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object_name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= new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DCD13EF" w14:textId="77777777" w:rsidR="00D260D4" w:rsidRPr="00D260D4" w:rsidRDefault="00D260D4" w:rsidP="00D260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7F828AD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C) my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object_name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= new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4E15643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5B1C96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correct syntax for creating an object in Perl is:</w:t>
      </w:r>
    </w:p>
    <w:p w14:paraId="30874157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my 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object_name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new 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class_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name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FE27BCC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5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3EB42F1B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EFC67CA">
          <v:rect id="_x0000_i1036" style="width:0;height:0" o:hralign="center" o:hrstd="t" o:hrnoshade="t" o:hr="t" fillcolor="black" stroked="f"/>
        </w:pict>
      </w:r>
    </w:p>
    <w:p w14:paraId="217FEB2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15. Which of these is not a type of method in Perl?</w:t>
      </w:r>
    </w:p>
    <w:p w14:paraId="436D6141" w14:textId="77777777" w:rsidR="00D260D4" w:rsidRPr="00D260D4" w:rsidRDefault="00D260D4" w:rsidP="00D260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Static method</w:t>
      </w:r>
    </w:p>
    <w:p w14:paraId="5638E0E4" w14:textId="77777777" w:rsidR="00D260D4" w:rsidRPr="00D260D4" w:rsidRDefault="00D260D4" w:rsidP="00D260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Constant method</w:t>
      </w:r>
    </w:p>
    <w:p w14:paraId="5F186258" w14:textId="77777777" w:rsidR="00D260D4" w:rsidRPr="00D260D4" w:rsidRDefault="00D260D4" w:rsidP="00D260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Virtual method</w:t>
      </w:r>
    </w:p>
    <w:p w14:paraId="4581A9CD" w14:textId="77777777" w:rsidR="00D260D4" w:rsidRPr="00D260D4" w:rsidRDefault="00D260D4" w:rsidP="00D260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1A5C038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Constant method</w:t>
      </w:r>
    </w:p>
    <w:p w14:paraId="570014A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92536D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Virtual methods and static methods are valid types of methods in Perl.</w:t>
      </w:r>
    </w:p>
    <w:p w14:paraId="63B6A136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6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70538827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268667">
          <v:rect id="_x0000_i1037" style="width:0;height:0" o:hralign="center" o:hrstd="t" o:hrnoshade="t" o:hr="t" fillcolor="black" stroked="f"/>
        </w:pict>
      </w:r>
    </w:p>
    <w:p w14:paraId="4F9B43D1" w14:textId="77777777" w:rsidR="00D260D4" w:rsidRPr="00D260D4" w:rsidRDefault="00D260D4" w:rsidP="00D260D4">
      <w:pPr>
        <w:spacing w:after="0" w:line="240" w:lineRule="auto"/>
        <w:jc w:val="center"/>
        <w:rPr>
          <w:ins w:id="2" w:author="Unknown"/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aps/>
          <w:color w:val="000000"/>
          <w:spacing w:val="30"/>
          <w:kern w:val="0"/>
          <w:sz w:val="15"/>
          <w:szCs w:val="15"/>
          <w:lang w:eastAsia="en-IN"/>
          <w14:ligatures w14:val="none"/>
        </w:rPr>
        <w:t>ADVERTISEMENT</w:t>
      </w:r>
    </w:p>
    <w:p w14:paraId="1285885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16. What will be the output of the following Perl code?</w:t>
      </w:r>
    </w:p>
    <w:p w14:paraId="27CB214F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use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strict;</w:t>
      </w:r>
      <w:proofErr w:type="gramEnd"/>
    </w:p>
    <w:p w14:paraId="36C988AD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use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warnings;</w:t>
      </w:r>
      <w:proofErr w:type="gramEnd"/>
    </w:p>
    <w:p w14:paraId="6C8D186E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7020"/>
          <w:kern w:val="0"/>
          <w:sz w:val="23"/>
          <w:szCs w:val="23"/>
          <w:lang w:eastAsia="en-IN"/>
          <w14:ligatures w14:val="none"/>
        </w:rPr>
        <w:t>package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vehicle;</w:t>
      </w:r>
      <w:proofErr w:type="gramEnd"/>
    </w:p>
    <w:p w14:paraId="7BEF2E04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21C54B9D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 xml:space="preserve">sub </w:t>
      </w:r>
      <w:proofErr w:type="spellStart"/>
      <w:r w:rsidRPr="00D260D4">
        <w:rPr>
          <w:rFonts w:ascii="Courier New" w:eastAsia="Times New Roman" w:hAnsi="Courier New" w:cs="Courier New"/>
          <w:b/>
          <w:bCs/>
          <w:color w:val="0066BB"/>
          <w:kern w:val="0"/>
          <w:sz w:val="23"/>
          <w:szCs w:val="23"/>
          <w:lang w:eastAsia="en-IN"/>
          <w14:ligatures w14:val="none"/>
        </w:rPr>
        <w:t>set_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66BB"/>
          <w:kern w:val="0"/>
          <w:sz w:val="23"/>
          <w:szCs w:val="23"/>
          <w:lang w:eastAsia="en-IN"/>
          <w14:ligatures w14:val="none"/>
        </w:rPr>
        <w:t>mileage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28F278C3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my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$class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color w:val="007020"/>
          <w:kern w:val="0"/>
          <w:sz w:val="23"/>
          <w:szCs w:val="23"/>
          <w:lang w:eastAsia="en-IN"/>
          <w14:ligatures w14:val="none"/>
        </w:rPr>
        <w:t>shift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790FA98D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68E888D2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my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$self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BD5D135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'distance'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7020"/>
          <w:kern w:val="0"/>
          <w:sz w:val="23"/>
          <w:szCs w:val="23"/>
          <w:lang w:eastAsia="en-IN"/>
          <w14:ligatures w14:val="none"/>
        </w:rPr>
        <w:t>shift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14C7ADD5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</w:t>
      </w:r>
      <w:proofErr w:type="spellStart"/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petrol</w:t>
      </w:r>
      <w:proofErr w:type="gram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_consumed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7020"/>
          <w:kern w:val="0"/>
          <w:sz w:val="23"/>
          <w:szCs w:val="23"/>
          <w:lang w:eastAsia="en-IN"/>
          <w14:ligatures w14:val="none"/>
        </w:rPr>
        <w:t>shift</w:t>
      </w:r>
    </w:p>
    <w:p w14:paraId="4B64741C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};</w:t>
      </w:r>
    </w:p>
    <w:p w14:paraId="67C724B2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5DD7A84A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color w:val="007020"/>
          <w:kern w:val="0"/>
          <w:sz w:val="23"/>
          <w:szCs w:val="23"/>
          <w:lang w:eastAsia="en-IN"/>
          <w14:ligatures w14:val="none"/>
        </w:rPr>
        <w:t>bless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$self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</w:t>
      </w:r>
      <w:proofErr w:type="gramStart"/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class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356000BD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return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</w:t>
      </w:r>
      <w:proofErr w:type="gramStart"/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self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3F09350B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F44AD6D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8BE24E8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 xml:space="preserve">sub </w:t>
      </w:r>
      <w:proofErr w:type="spellStart"/>
      <w:r w:rsidRPr="00D260D4">
        <w:rPr>
          <w:rFonts w:ascii="Courier New" w:eastAsia="Times New Roman" w:hAnsi="Courier New" w:cs="Courier New"/>
          <w:b/>
          <w:bCs/>
          <w:color w:val="0066BB"/>
          <w:kern w:val="0"/>
          <w:sz w:val="23"/>
          <w:szCs w:val="23"/>
          <w:lang w:eastAsia="en-IN"/>
          <w14:ligatures w14:val="none"/>
        </w:rPr>
        <w:t>get_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66BB"/>
          <w:kern w:val="0"/>
          <w:sz w:val="23"/>
          <w:szCs w:val="23"/>
          <w:lang w:eastAsia="en-IN"/>
          <w14:ligatures w14:val="none"/>
        </w:rPr>
        <w:t>mileage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619AD137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my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$self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color w:val="007020"/>
          <w:kern w:val="0"/>
          <w:sz w:val="23"/>
          <w:szCs w:val="23"/>
          <w:lang w:eastAsia="en-IN"/>
          <w14:ligatures w14:val="none"/>
        </w:rPr>
        <w:t>shift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0B590B44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my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$result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$self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-&gt;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'distance'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}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/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$self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-&gt;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petrol_consumed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};</w:t>
      </w:r>
      <w:proofErr w:type="gramEnd"/>
    </w:p>
    <w:p w14:paraId="7211F2D6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59DF25B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print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"$result\n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07675538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23CF5C0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7AC8744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my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$ob1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vehicle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-&gt;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set_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mileage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2550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175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0CDFE3D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lastRenderedPageBreak/>
        <w:t>$ob1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-&gt;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get_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mileage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99F4F64" w14:textId="77777777" w:rsidR="00D260D4" w:rsidRPr="00D260D4" w:rsidRDefault="00D260D4" w:rsidP="00D260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15</w:t>
      </w:r>
    </w:p>
    <w:p w14:paraId="3FB57204" w14:textId="77777777" w:rsidR="00D260D4" w:rsidRPr="00D260D4" w:rsidRDefault="00D260D4" w:rsidP="00D260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15.00</w:t>
      </w:r>
    </w:p>
    <w:p w14:paraId="2EE3D042" w14:textId="77777777" w:rsidR="00D260D4" w:rsidRPr="00D260D4" w:rsidRDefault="00D260D4" w:rsidP="00D260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14.5714285714286</w:t>
      </w:r>
    </w:p>
    <w:p w14:paraId="74B92E6B" w14:textId="77777777" w:rsidR="00D260D4" w:rsidRPr="00D260D4" w:rsidRDefault="00D260D4" w:rsidP="00D260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7F36B2C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14.5714285714286</w:t>
      </w:r>
    </w:p>
    <w:p w14:paraId="4994B78E" w14:textId="0D573536" w:rsidR="00D260D4" w:rsidRPr="00FA7A12" w:rsidRDefault="00D260D4" w:rsidP="00FA7A12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17. Destructor's in Perl are ___.</w:t>
      </w:r>
    </w:p>
    <w:p w14:paraId="695293BB" w14:textId="77777777" w:rsidR="00D260D4" w:rsidRPr="00D260D4" w:rsidRDefault="00D260D4" w:rsidP="00D260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Used for cleanup of reference of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objects</w:t>
      </w:r>
      <w:proofErr w:type="gramEnd"/>
    </w:p>
    <w:p w14:paraId="1FFA6246" w14:textId="77777777" w:rsidR="00D260D4" w:rsidRPr="00D260D4" w:rsidRDefault="00D260D4" w:rsidP="00D260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Called at the start of the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program</w:t>
      </w:r>
      <w:proofErr w:type="gramEnd"/>
    </w:p>
    <w:p w14:paraId="6398DC23" w14:textId="77777777" w:rsidR="00D260D4" w:rsidRPr="00D260D4" w:rsidRDefault="00D260D4" w:rsidP="00D260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Not a program</w:t>
      </w:r>
    </w:p>
    <w:p w14:paraId="7A421A34" w14:textId="77777777" w:rsidR="00D260D4" w:rsidRPr="00D260D4" w:rsidRDefault="00D260D4" w:rsidP="00D260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4F447E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Used for cleanup of reference of objects</w:t>
      </w:r>
    </w:p>
    <w:p w14:paraId="3A7680D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F39ACD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Destructors in Perl are called when the object goes out of scope. It is used to clean up the reference of the object.</w:t>
      </w:r>
    </w:p>
    <w:p w14:paraId="12A8B429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7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6D144CB4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A31035">
          <v:rect id="_x0000_i1039" style="width:0;height:0" o:hralign="center" o:hrstd="t" o:hrnoshade="t" o:hr="t" fillcolor="black" stroked="f"/>
        </w:pict>
      </w:r>
    </w:p>
    <w:p w14:paraId="3ECF7DF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18. What is method overwriting in Perl?</w:t>
      </w:r>
    </w:p>
    <w:p w14:paraId="392142A1" w14:textId="77777777" w:rsidR="00D260D4" w:rsidRPr="00D260D4" w:rsidRDefault="00D260D4" w:rsidP="00D26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Filling up method with extra written data</w:t>
      </w:r>
    </w:p>
    <w:p w14:paraId="4C05EDA9" w14:textId="77777777" w:rsidR="00D260D4" w:rsidRPr="00D260D4" w:rsidRDefault="00D260D4" w:rsidP="00D26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Methods that provide extra features</w:t>
      </w:r>
    </w:p>
    <w:p w14:paraId="1A7B37B3" w14:textId="77777777" w:rsidR="00D260D4" w:rsidRPr="00D260D4" w:rsidRDefault="00D260D4" w:rsidP="00D26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 Feature that allows rewriting of methods in child class</w:t>
      </w:r>
    </w:p>
    <w:p w14:paraId="04149690" w14:textId="77777777" w:rsidR="00D260D4" w:rsidRPr="00D260D4" w:rsidRDefault="00D260D4" w:rsidP="00D26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24E0BF3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Filling up method with extra written data</w:t>
      </w:r>
    </w:p>
    <w:p w14:paraId="5D13B36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7D7941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 overwriting in Perl is a feature using which we can rewrite the method in child class.</w:t>
      </w:r>
    </w:p>
    <w:p w14:paraId="045956B5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8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72600623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7B17C60">
          <v:rect id="_x0000_i1040" style="width:0;height:0" o:hralign="center" o:hrstd="t" o:hrnoshade="t" o:hr="t" fillcolor="black" stroked="f"/>
        </w:pict>
      </w:r>
    </w:p>
    <w:p w14:paraId="68D8693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19. Method overwriting can be used to implement run time polymorphism?</w:t>
      </w:r>
    </w:p>
    <w:p w14:paraId="514A6B87" w14:textId="77777777" w:rsidR="00D260D4" w:rsidRPr="00D260D4" w:rsidRDefault="00D260D4" w:rsidP="00D26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TRUE</w:t>
      </w:r>
    </w:p>
    <w:p w14:paraId="2F0C0B7C" w14:textId="77777777" w:rsidR="00D260D4" w:rsidRPr="00D260D4" w:rsidRDefault="00D260D4" w:rsidP="00D26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FALSE</w:t>
      </w:r>
    </w:p>
    <w:p w14:paraId="7C216E0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TRUE</w:t>
      </w:r>
    </w:p>
    <w:p w14:paraId="29872EE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21E3EE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E16FE0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Run time polymorphism is implemented in Perl using method overwriting.</w:t>
      </w:r>
    </w:p>
    <w:p w14:paraId="3917E9F8" w14:textId="5468C037" w:rsidR="00D260D4" w:rsidRPr="00E16FE0" w:rsidRDefault="00D260D4" w:rsidP="00E16FE0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20. Which of these are valid type of inheritance in Perl?</w:t>
      </w:r>
    </w:p>
    <w:p w14:paraId="6577B3B8" w14:textId="77777777" w:rsidR="00D260D4" w:rsidRPr="00D260D4" w:rsidRDefault="00D260D4" w:rsidP="00D260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Multiple inheritance</w:t>
      </w:r>
    </w:p>
    <w:p w14:paraId="3C3697E0" w14:textId="77777777" w:rsidR="00D260D4" w:rsidRPr="00D260D4" w:rsidRDefault="00D260D4" w:rsidP="00D260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Multilevel inheritance</w:t>
      </w:r>
    </w:p>
    <w:p w14:paraId="156D33C9" w14:textId="77777777" w:rsidR="00D260D4" w:rsidRPr="00D260D4" w:rsidRDefault="00D260D4" w:rsidP="00D260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Hierarchical inheritance</w:t>
      </w:r>
    </w:p>
    <w:p w14:paraId="19685D78" w14:textId="77777777" w:rsidR="00D260D4" w:rsidRPr="00D260D4" w:rsidRDefault="00D260D4" w:rsidP="00D260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3D687F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682A80C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19BCDD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Common types of inheritance in Perl are:</w:t>
      </w:r>
    </w:p>
    <w:p w14:paraId="11340EF1" w14:textId="77777777" w:rsidR="00D260D4" w:rsidRPr="00D260D4" w:rsidRDefault="00D260D4" w:rsidP="00D260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Simple inheritance</w:t>
      </w:r>
    </w:p>
    <w:p w14:paraId="152DEDA0" w14:textId="77777777" w:rsidR="00D260D4" w:rsidRPr="00D260D4" w:rsidRDefault="00D260D4" w:rsidP="00D260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Multiple inheritance</w:t>
      </w:r>
    </w:p>
    <w:p w14:paraId="1E01BDD6" w14:textId="77777777" w:rsidR="00D260D4" w:rsidRPr="00D260D4" w:rsidRDefault="00D260D4" w:rsidP="00D260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Multilevel inheritance</w:t>
      </w:r>
    </w:p>
    <w:p w14:paraId="43DC82C0" w14:textId="77777777" w:rsidR="00D260D4" w:rsidRPr="00D260D4" w:rsidRDefault="00D260D4" w:rsidP="00D260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Hierarchical inheritance</w:t>
      </w:r>
    </w:p>
    <w:p w14:paraId="72CC3564" w14:textId="1842F593" w:rsidR="00D260D4" w:rsidRPr="002A36A8" w:rsidRDefault="00D260D4" w:rsidP="002A36A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21. What is multiple inheritance in Perl?</w:t>
      </w:r>
    </w:p>
    <w:p w14:paraId="1F29251B" w14:textId="77777777" w:rsidR="00D260D4" w:rsidRPr="00D260D4" w:rsidRDefault="00D260D4" w:rsidP="00D260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When more than two different inheritance takes place in a single program.</w:t>
      </w:r>
    </w:p>
    <w:p w14:paraId="08814651" w14:textId="77777777" w:rsidR="00D260D4" w:rsidRPr="00D260D4" w:rsidRDefault="00D260D4" w:rsidP="00D260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When a class inherits more than two classes</w:t>
      </w:r>
    </w:p>
    <w:p w14:paraId="62734C2B" w14:textId="77777777" w:rsidR="00D260D4" w:rsidRPr="00D260D4" w:rsidRDefault="00D260D4" w:rsidP="00D260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When two classes inherit properties from a single class</w:t>
      </w:r>
    </w:p>
    <w:p w14:paraId="7C3DF70B" w14:textId="77777777" w:rsidR="00D260D4" w:rsidRPr="00D260D4" w:rsidRDefault="00D260D4" w:rsidP="00D260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703B50A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When a class inherits more than two classes</w:t>
      </w:r>
    </w:p>
    <w:p w14:paraId="2E916FE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1C7FDAE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In multiple inheritance, one class inherits more than two classes in Perl.</w:t>
      </w:r>
    </w:p>
    <w:p w14:paraId="73A6A1E9" w14:textId="684F4D0F" w:rsidR="00D260D4" w:rsidRPr="002A36A8" w:rsidRDefault="00D260D4" w:rsidP="002A36A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22. What is multilevel inheritance in Perl?</w:t>
      </w:r>
    </w:p>
    <w:p w14:paraId="5A9E5124" w14:textId="77777777" w:rsidR="00D260D4" w:rsidRPr="00D260D4" w:rsidRDefault="00D260D4" w:rsidP="00D260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A subclass of a class is inherited by another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</w:t>
      </w:r>
      <w:proofErr w:type="gramEnd"/>
    </w:p>
    <w:p w14:paraId="069BC8B2" w14:textId="77777777" w:rsidR="00D260D4" w:rsidRPr="00D260D4" w:rsidRDefault="00D260D4" w:rsidP="00D260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A class inherits properties from multiple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classes</w:t>
      </w:r>
      <w:proofErr w:type="gramEnd"/>
    </w:p>
    <w:p w14:paraId="216EF662" w14:textId="77777777" w:rsidR="00D260D4" w:rsidRPr="00D260D4" w:rsidRDefault="00D260D4" w:rsidP="00D260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Multiple classes inherit properties from a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</w:t>
      </w:r>
      <w:proofErr w:type="gramEnd"/>
    </w:p>
    <w:p w14:paraId="38EEDD67" w14:textId="77777777" w:rsidR="00D260D4" w:rsidRPr="00D260D4" w:rsidRDefault="00D260D4" w:rsidP="00D260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3EB07D0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A subclass of a class is inherited by another class</w:t>
      </w:r>
    </w:p>
    <w:p w14:paraId="13BA444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BD90DA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 multilevel inheritance, a subclass of a class is inherited by another class in Perl.</w:t>
      </w:r>
    </w:p>
    <w:p w14:paraId="00ECFD83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19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1EC62F3B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21A801">
          <v:rect id="_x0000_i1044" style="width:0;height:0" o:hralign="center" o:hrstd="t" o:hrnoshade="t" o:hr="t" fillcolor="black" stroked="f"/>
        </w:pict>
      </w:r>
    </w:p>
    <w:p w14:paraId="340EBD7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23. What is polymorphism in Perl?</w:t>
      </w:r>
    </w:p>
    <w:p w14:paraId="3486FA5F" w14:textId="77777777" w:rsidR="00D260D4" w:rsidRPr="00D260D4" w:rsidRDefault="00D260D4" w:rsidP="00D260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Creating multiple constants with the same name</w:t>
      </w:r>
    </w:p>
    <w:p w14:paraId="393FEDEF" w14:textId="77777777" w:rsidR="00D260D4" w:rsidRPr="00D260D4" w:rsidRDefault="00D260D4" w:rsidP="00D260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Defining multiple methods under the same name</w:t>
      </w:r>
    </w:p>
    <w:p w14:paraId="6497BCBB" w14:textId="77777777" w:rsidR="00D260D4" w:rsidRPr="00D260D4" w:rsidRDefault="00D260D4" w:rsidP="00D260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Creating multiple variables with the same name</w:t>
      </w:r>
    </w:p>
    <w:p w14:paraId="2C303E6E" w14:textId="77777777" w:rsidR="00D260D4" w:rsidRPr="00D260D4" w:rsidRDefault="00D260D4" w:rsidP="00D260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1D7DC6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612F181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6BCC8F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C10B5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Polymorphism in Perl is defining multiple methods under the same name.</w:t>
      </w:r>
    </w:p>
    <w:p w14:paraId="5D25151D" w14:textId="05027BF3" w:rsidR="00D260D4" w:rsidRPr="00FB47D1" w:rsidRDefault="00D260D4" w:rsidP="00FB47D1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24. What is encapsulation in Perl?</w:t>
      </w:r>
    </w:p>
    <w:p w14:paraId="72A7F05E" w14:textId="77777777" w:rsidR="00D260D4" w:rsidRPr="00D260D4" w:rsidRDefault="00D260D4" w:rsidP="00D260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Creating Arrays</w:t>
      </w:r>
    </w:p>
    <w:p w14:paraId="2FBD4980" w14:textId="77777777" w:rsidR="00D260D4" w:rsidRPr="00D260D4" w:rsidRDefault="00D260D4" w:rsidP="00D260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Wrapping up data and related methods to a single unit</w:t>
      </w:r>
    </w:p>
    <w:p w14:paraId="0BB97704" w14:textId="77777777" w:rsidR="00D260D4" w:rsidRPr="00D260D4" w:rsidRDefault="00D260D4" w:rsidP="00D260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Creating separate structures storing values</w:t>
      </w:r>
    </w:p>
    <w:p w14:paraId="65177AD1" w14:textId="77777777" w:rsidR="00D260D4" w:rsidRPr="00D260D4" w:rsidRDefault="00D260D4" w:rsidP="00D260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0CF7DC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Wrapping up data and related methods to a single unit</w:t>
      </w:r>
    </w:p>
    <w:p w14:paraId="431899E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1D3FFC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Encapsulation is wrapping up data and related methods to a single unit in Perl.</w:t>
      </w:r>
    </w:p>
    <w:p w14:paraId="4D075375" w14:textId="4B27BB2E" w:rsidR="00D260D4" w:rsidRPr="002C10B5" w:rsidRDefault="00D260D4" w:rsidP="002C10B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25. Encapsulation is also known as?</w:t>
      </w:r>
    </w:p>
    <w:p w14:paraId="2D199063" w14:textId="77777777" w:rsidR="00D260D4" w:rsidRPr="00D260D4" w:rsidRDefault="00D260D4" w:rsidP="00D260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Polymorphism</w:t>
      </w:r>
    </w:p>
    <w:p w14:paraId="48C4FA7C" w14:textId="77777777" w:rsidR="00D260D4" w:rsidRPr="00D260D4" w:rsidRDefault="00D260D4" w:rsidP="00D260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 overloading</w:t>
      </w:r>
    </w:p>
    <w:p w14:paraId="47CA3CB1" w14:textId="77777777" w:rsidR="00D260D4" w:rsidRPr="00D260D4" w:rsidRDefault="00D260D4" w:rsidP="00D260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Data hiding</w:t>
      </w:r>
    </w:p>
    <w:p w14:paraId="34871D61" w14:textId="77777777" w:rsidR="00D260D4" w:rsidRPr="00D260D4" w:rsidRDefault="00D260D4" w:rsidP="00D260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3E7EEC3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Data hiding</w:t>
      </w:r>
    </w:p>
    <w:p w14:paraId="26394CA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F3F805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Data hiding in Perl is also known as Encapsulation.</w:t>
      </w:r>
    </w:p>
    <w:p w14:paraId="422C1866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20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30B0C5EA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435BE6">
          <v:rect id="_x0000_i1047" style="width:0;height:0" o:hralign="center" o:hrstd="t" o:hrnoshade="t" o:hr="t" fillcolor="black" stroked="f"/>
        </w:pict>
      </w:r>
    </w:p>
    <w:p w14:paraId="08A5791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26. Advantages of encapsulation are -</w:t>
      </w:r>
    </w:p>
    <w:p w14:paraId="4F22AA4A" w14:textId="77777777" w:rsidR="00D260D4" w:rsidRPr="00D260D4" w:rsidRDefault="00D260D4" w:rsidP="00D260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Data hiding</w:t>
      </w:r>
    </w:p>
    <w:p w14:paraId="7FEBB14B" w14:textId="77777777" w:rsidR="00D260D4" w:rsidRPr="00D260D4" w:rsidRDefault="00D260D4" w:rsidP="00D260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Reusability</w:t>
      </w:r>
    </w:p>
    <w:p w14:paraId="0FFD9757" w14:textId="77777777" w:rsidR="00D260D4" w:rsidRPr="00D260D4" w:rsidRDefault="00D260D4" w:rsidP="00D260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Ease of testing</w:t>
      </w:r>
    </w:p>
    <w:p w14:paraId="0EA39949" w14:textId="77777777" w:rsidR="00D260D4" w:rsidRPr="00D260D4" w:rsidRDefault="00D260D4" w:rsidP="00D260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353C2D3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60A0149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8439F4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Advantages of Encapsulation are -</w:t>
      </w:r>
    </w:p>
    <w:p w14:paraId="554160BF" w14:textId="77777777" w:rsidR="00D260D4" w:rsidRPr="00D260D4" w:rsidRDefault="00D260D4" w:rsidP="00D260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Data Hiding</w:t>
      </w:r>
    </w:p>
    <w:p w14:paraId="48295B06" w14:textId="77777777" w:rsidR="00D260D4" w:rsidRPr="00D260D4" w:rsidRDefault="00D260D4" w:rsidP="00D260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Increasing Flexibility</w:t>
      </w:r>
    </w:p>
    <w:p w14:paraId="7595D4A3" w14:textId="77777777" w:rsidR="00D260D4" w:rsidRPr="00D260D4" w:rsidRDefault="00D260D4" w:rsidP="00D260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Reusability</w:t>
      </w:r>
    </w:p>
    <w:p w14:paraId="100B5ACB" w14:textId="77777777" w:rsidR="00D260D4" w:rsidRPr="00D260D4" w:rsidRDefault="00D260D4" w:rsidP="00D260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Testing code is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easy</w:t>
      </w:r>
      <w:proofErr w:type="gramEnd"/>
    </w:p>
    <w:p w14:paraId="1EA6CEAD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21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00538DC8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29858F">
          <v:rect id="_x0000_i1048" style="width:0;height:0" o:hralign="center" o:hrstd="t" o:hrnoshade="t" o:hr="t" fillcolor="black" stroked="f"/>
        </w:pict>
      </w:r>
    </w:p>
    <w:p w14:paraId="2072D75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27. Which statement is used to enable strict mode in Perl?</w:t>
      </w:r>
    </w:p>
    <w:p w14:paraId="70BC32D1" w14:textId="77777777" w:rsidR="00D260D4" w:rsidRPr="00D260D4" w:rsidRDefault="00D260D4" w:rsidP="00D260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Strict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mode;</w:t>
      </w:r>
      <w:proofErr w:type="gramEnd"/>
    </w:p>
    <w:p w14:paraId="7EF68112" w14:textId="77777777" w:rsidR="00D260D4" w:rsidRPr="00D260D4" w:rsidRDefault="00D260D4" w:rsidP="00D260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use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strict;</w:t>
      </w:r>
      <w:proofErr w:type="gramEnd"/>
    </w:p>
    <w:p w14:paraId="51C28733" w14:textId="77777777" w:rsidR="00D260D4" w:rsidRPr="00D260D4" w:rsidRDefault="00D260D4" w:rsidP="00D260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 strict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mode;</w:t>
      </w:r>
      <w:proofErr w:type="gramEnd"/>
    </w:p>
    <w:p w14:paraId="2EC98C84" w14:textId="77777777" w:rsidR="00D260D4" w:rsidRPr="00D260D4" w:rsidRDefault="00D260D4" w:rsidP="00D260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0520676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B) use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strict;</w:t>
      </w:r>
      <w:proofErr w:type="gramEnd"/>
    </w:p>
    <w:p w14:paraId="472B2D1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E6D82F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syntax to enable strict mode in Perl is,</w:t>
      </w:r>
    </w:p>
    <w:p w14:paraId="2A459BF1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Use 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strict</w:t>
      </w:r>
      <w:proofErr w:type="gramEnd"/>
    </w:p>
    <w:p w14:paraId="6F6ED2E2" w14:textId="61B70281" w:rsidR="00D260D4" w:rsidRPr="002C10B5" w:rsidRDefault="00D260D4" w:rsidP="002C10B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28. Is </w:t>
      </w:r>
      <w:proofErr w:type="spellStart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boolean</w:t>
      </w:r>
      <w:proofErr w:type="spellEnd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type provided in Perl?</w:t>
      </w:r>
    </w:p>
    <w:p w14:paraId="099D2C34" w14:textId="77777777" w:rsidR="00D260D4" w:rsidRPr="00D260D4" w:rsidRDefault="00D260D4" w:rsidP="00D260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14:paraId="6DB5835B" w14:textId="77777777" w:rsidR="00D260D4" w:rsidRPr="00D260D4" w:rsidRDefault="00D260D4" w:rsidP="00D260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14:paraId="677D2A4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No</w:t>
      </w:r>
    </w:p>
    <w:p w14:paraId="47CCA9B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1197678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There is no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boolean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type in Perl.</w:t>
      </w:r>
    </w:p>
    <w:p w14:paraId="0FCA1CB4" w14:textId="764B63F1" w:rsidR="00D260D4" w:rsidRPr="002C10B5" w:rsidRDefault="00D260D4" w:rsidP="002C10B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29. What will be the output of the following Perl code?</w:t>
      </w:r>
    </w:p>
    <w:p w14:paraId="57BBCDB3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$m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2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5ACF4197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C141778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if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</w:t>
      </w:r>
      <w:proofErr w:type="gramStart"/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m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09D539BA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print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"True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541453F5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AE5D178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else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4DA1BEE9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print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"False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5125D413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345B82B" w14:textId="77777777" w:rsidR="00D260D4" w:rsidRPr="00D260D4" w:rsidRDefault="00D260D4" w:rsidP="00D260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True</w:t>
      </w:r>
    </w:p>
    <w:p w14:paraId="14B7063E" w14:textId="77777777" w:rsidR="00D260D4" w:rsidRPr="00D260D4" w:rsidRDefault="00D260D4" w:rsidP="00D260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False</w:t>
      </w:r>
    </w:p>
    <w:p w14:paraId="4C7729FA" w14:textId="77777777" w:rsidR="00D260D4" w:rsidRPr="00D260D4" w:rsidRDefault="00D260D4" w:rsidP="00D260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Error</w:t>
      </w:r>
    </w:p>
    <w:p w14:paraId="1292312B" w14:textId="77777777" w:rsidR="00D260D4" w:rsidRPr="00D260D4" w:rsidRDefault="00D260D4" w:rsidP="00D260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D5C83BC" w14:textId="2CC21D56" w:rsidR="00D260D4" w:rsidRPr="00D260D4" w:rsidRDefault="00D260D4" w:rsidP="00651A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True</w:t>
      </w:r>
    </w:p>
    <w:p w14:paraId="7136A28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30. Which of these is the 'True' value in Perl?</w:t>
      </w:r>
    </w:p>
    <w:p w14:paraId="58061013" w14:textId="77777777" w:rsidR="00D260D4" w:rsidRPr="00D260D4" w:rsidRDefault="00D260D4" w:rsidP="00D260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""</w:t>
      </w:r>
    </w:p>
    <w:p w14:paraId="7BA38CA1" w14:textId="77777777" w:rsidR="00D260D4" w:rsidRPr="00D260D4" w:rsidRDefault="00D260D4" w:rsidP="00D260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0</w:t>
      </w:r>
    </w:p>
    <w:p w14:paraId="4C56F3A0" w14:textId="77777777" w:rsidR="00D260D4" w:rsidRPr="00D260D4" w:rsidRDefault="00D260D4" w:rsidP="00D260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5</w:t>
      </w:r>
    </w:p>
    <w:p w14:paraId="3ECD13C5" w14:textId="77777777" w:rsidR="00D260D4" w:rsidRPr="00D260D4" w:rsidRDefault="00D260D4" w:rsidP="00D260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C7C53D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5</w:t>
      </w:r>
    </w:p>
    <w:p w14:paraId="28A85E4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24E4BB1" w14:textId="2D8C6483" w:rsidR="00D260D4" w:rsidRPr="00D260D4" w:rsidRDefault="00D260D4" w:rsidP="00901E16">
      <w:pPr>
        <w:spacing w:before="100" w:beforeAutospacing="1" w:after="100" w:afterAutospacing="1" w:line="240" w:lineRule="auto"/>
        <w:rPr>
          <w:ins w:id="3" w:author="Unknown"/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All value greater than 0 are true in Perl.</w:t>
      </w:r>
    </w:p>
    <w:p w14:paraId="30BA83C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31. Which of the following is a type of operator in Perl?</w:t>
      </w:r>
    </w:p>
    <w:p w14:paraId="7E5EC8F3" w14:textId="77777777" w:rsidR="00D260D4" w:rsidRPr="00D260D4" w:rsidRDefault="00D260D4" w:rsidP="00D260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Arithmetic Operator</w:t>
      </w:r>
    </w:p>
    <w:p w14:paraId="15501A0D" w14:textId="77777777" w:rsidR="00D260D4" w:rsidRPr="00D260D4" w:rsidRDefault="00D260D4" w:rsidP="00D260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Relational Operator</w:t>
      </w:r>
    </w:p>
    <w:p w14:paraId="3D041D4B" w14:textId="77777777" w:rsidR="00D260D4" w:rsidRPr="00D260D4" w:rsidRDefault="00D260D4" w:rsidP="00D260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Ternary Operator</w:t>
      </w:r>
    </w:p>
    <w:p w14:paraId="61E4A567" w14:textId="77777777" w:rsidR="00D260D4" w:rsidRPr="00D260D4" w:rsidRDefault="00D260D4" w:rsidP="00D260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1BAA547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7077DA6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101CA6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Types of operators:</w:t>
      </w:r>
    </w:p>
    <w:p w14:paraId="7CBF95EE" w14:textId="77777777" w:rsidR="00D260D4" w:rsidRPr="00D260D4" w:rsidRDefault="00D260D4" w:rsidP="00D260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Arithmetic Operator</w:t>
      </w:r>
    </w:p>
    <w:p w14:paraId="5CE7BF99" w14:textId="77777777" w:rsidR="00D260D4" w:rsidRPr="00D260D4" w:rsidRDefault="00D260D4" w:rsidP="00D260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Relation Operator</w:t>
      </w:r>
    </w:p>
    <w:p w14:paraId="41AE3F67" w14:textId="77777777" w:rsidR="00D260D4" w:rsidRPr="00D260D4" w:rsidRDefault="00D260D4" w:rsidP="00D260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Logical Operator</w:t>
      </w:r>
    </w:p>
    <w:p w14:paraId="54C31EB2" w14:textId="77777777" w:rsidR="00D260D4" w:rsidRPr="00D260D4" w:rsidRDefault="00D260D4" w:rsidP="00D260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Bitwise Operator</w:t>
      </w:r>
    </w:p>
    <w:p w14:paraId="5C7D690E" w14:textId="77777777" w:rsidR="00D260D4" w:rsidRPr="00D260D4" w:rsidRDefault="00D260D4" w:rsidP="00D260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Assignment Operator</w:t>
      </w:r>
    </w:p>
    <w:p w14:paraId="5234287C" w14:textId="77777777" w:rsidR="00D260D4" w:rsidRPr="00D260D4" w:rsidRDefault="00D260D4" w:rsidP="00D260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Ternary Operator</w:t>
      </w:r>
    </w:p>
    <w:p w14:paraId="511B180A" w14:textId="5FF64DA5" w:rsidR="00D260D4" w:rsidRPr="00D260D4" w:rsidRDefault="00D260D4" w:rsidP="00CC7C9B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32. Logical operators in Perl are ___.</w:t>
      </w:r>
    </w:p>
    <w:p w14:paraId="17761EBD" w14:textId="77777777" w:rsidR="00D260D4" w:rsidRPr="00D260D4" w:rsidRDefault="00D260D4" w:rsidP="00D260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Used to compare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values</w:t>
      </w:r>
      <w:proofErr w:type="gramEnd"/>
    </w:p>
    <w:p w14:paraId="2985E9BD" w14:textId="77777777" w:rsidR="00D260D4" w:rsidRPr="00D260D4" w:rsidRDefault="00D260D4" w:rsidP="00D260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Used to combine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conditions</w:t>
      </w:r>
      <w:proofErr w:type="gramEnd"/>
    </w:p>
    <w:p w14:paraId="1164D087" w14:textId="77777777" w:rsidR="00D260D4" w:rsidRPr="00D260D4" w:rsidRDefault="00D260D4" w:rsidP="00D260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Used to perform arithmetic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operations</w:t>
      </w:r>
      <w:proofErr w:type="gramEnd"/>
    </w:p>
    <w:p w14:paraId="63A08EDA" w14:textId="77777777" w:rsidR="00D260D4" w:rsidRPr="00D260D4" w:rsidRDefault="00D260D4" w:rsidP="00D260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219529C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Used to combine conditions</w:t>
      </w:r>
    </w:p>
    <w:p w14:paraId="7271407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DC2E86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Logical operators in Perl are used to combine multiple conditions.</w:t>
      </w:r>
    </w:p>
    <w:p w14:paraId="309FC88F" w14:textId="004836F9" w:rsidR="00D260D4" w:rsidRPr="00D260D4" w:rsidRDefault="00D260D4" w:rsidP="009302B1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33. The result of the following operation is -</w:t>
      </w:r>
    </w:p>
    <w:p w14:paraId="7CDDE4D8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100 &lt;&lt; 3</w:t>
      </w:r>
    </w:p>
    <w:p w14:paraId="67A13CEF" w14:textId="77777777" w:rsidR="00D260D4" w:rsidRPr="00D260D4" w:rsidRDefault="00D260D4" w:rsidP="00D260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001</w:t>
      </w:r>
    </w:p>
    <w:p w14:paraId="2FAB9071" w14:textId="77777777" w:rsidR="00D260D4" w:rsidRPr="00D260D4" w:rsidRDefault="00D260D4" w:rsidP="00D260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300</w:t>
      </w:r>
    </w:p>
    <w:p w14:paraId="63D0FCF1" w14:textId="77777777" w:rsidR="00D260D4" w:rsidRPr="00D260D4" w:rsidRDefault="00D260D4" w:rsidP="00D260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800</w:t>
      </w:r>
    </w:p>
    <w:p w14:paraId="638484BD" w14:textId="77777777" w:rsidR="00D260D4" w:rsidRPr="00D260D4" w:rsidRDefault="00D260D4" w:rsidP="00D260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Error</w:t>
      </w:r>
    </w:p>
    <w:p w14:paraId="6DE522A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800</w:t>
      </w:r>
    </w:p>
    <w:p w14:paraId="0A6FFC6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533904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"</w:t>
      </w: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&lt;&lt;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" is a binary left shift operator, if left shifts the bits of the first operand, the second operand decides the number of places to shift.</w:t>
      </w:r>
    </w:p>
    <w:p w14:paraId="2C3AEFFF" w14:textId="4C650D88" w:rsidR="00D260D4" w:rsidRPr="00D260D4" w:rsidRDefault="00D260D4" w:rsidP="00C65679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34. Which of the following is a valid assignment operator in Perl?</w:t>
      </w:r>
    </w:p>
    <w:p w14:paraId="6C15D097" w14:textId="77777777" w:rsidR="00D260D4" w:rsidRPr="00D260D4" w:rsidRDefault="00D260D4" w:rsidP="00D260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=</w:t>
      </w:r>
    </w:p>
    <w:p w14:paraId="1BF03196" w14:textId="77777777" w:rsidR="00D260D4" w:rsidRPr="00D260D4" w:rsidRDefault="00D260D4" w:rsidP="00D260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==</w:t>
      </w:r>
    </w:p>
    <w:p w14:paraId="68AAFD5D" w14:textId="77777777" w:rsidR="00D260D4" w:rsidRPr="00D260D4" w:rsidRDefault="00D260D4" w:rsidP="00D260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+=</w:t>
      </w:r>
    </w:p>
    <w:p w14:paraId="02C6C9A2" w14:textId="77777777" w:rsidR="00D260D4" w:rsidRPr="00D260D4" w:rsidRDefault="00D260D4" w:rsidP="00D260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%=</w:t>
      </w:r>
    </w:p>
    <w:p w14:paraId="1F31EE1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==</w:t>
      </w:r>
    </w:p>
    <w:p w14:paraId="5764CB21" w14:textId="53E4552B" w:rsidR="00D260D4" w:rsidRPr="00D260D4" w:rsidRDefault="00D260D4" w:rsidP="006316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35. What will be the output of the following Perl code?</w:t>
      </w:r>
    </w:p>
    <w:p w14:paraId="50D19C0F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$val1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5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145CDAF2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$val2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10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4948342E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206A060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$result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$val1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$val</w:t>
      </w:r>
      <w:proofErr w:type="gramStart"/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2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?</w:t>
      </w:r>
      <w:proofErr w:type="gram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$val</w:t>
      </w:r>
      <w:proofErr w:type="gramStart"/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1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$val2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34370A6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D4547D3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print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"$result"</w:t>
      </w:r>
    </w:p>
    <w:p w14:paraId="75E15A58" w14:textId="77777777" w:rsidR="00D260D4" w:rsidRPr="00D260D4" w:rsidRDefault="00D260D4" w:rsidP="00D260D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5</w:t>
      </w:r>
    </w:p>
    <w:p w14:paraId="6153DA01" w14:textId="77777777" w:rsidR="00D260D4" w:rsidRPr="00D260D4" w:rsidRDefault="00D260D4" w:rsidP="00D260D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15</w:t>
      </w:r>
    </w:p>
    <w:p w14:paraId="68DF31E7" w14:textId="77777777" w:rsidR="00D260D4" w:rsidRPr="00D260D4" w:rsidRDefault="00D260D4" w:rsidP="00D260D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10</w:t>
      </w:r>
    </w:p>
    <w:p w14:paraId="558A4714" w14:textId="77777777" w:rsidR="00D260D4" w:rsidRPr="00D260D4" w:rsidRDefault="00D260D4" w:rsidP="00D260D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20</w:t>
      </w:r>
    </w:p>
    <w:p w14:paraId="34D5B42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10</w:t>
      </w:r>
    </w:p>
    <w:p w14:paraId="0E9A9386" w14:textId="7E758C8C" w:rsidR="00D260D4" w:rsidRPr="00D260D4" w:rsidRDefault="00D260D4" w:rsidP="00E32B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36. 'x' operator on string used to?</w:t>
      </w:r>
    </w:p>
    <w:p w14:paraId="5B1A2EB4" w14:textId="77777777" w:rsidR="00D260D4" w:rsidRPr="00D260D4" w:rsidRDefault="00D260D4" w:rsidP="00D260D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Add x character to the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</w:t>
      </w:r>
      <w:proofErr w:type="gramEnd"/>
    </w:p>
    <w:p w14:paraId="167EA3FB" w14:textId="77777777" w:rsidR="00D260D4" w:rsidRPr="00D260D4" w:rsidRDefault="00D260D4" w:rsidP="00D260D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Repeat the given string multiple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times</w:t>
      </w:r>
      <w:proofErr w:type="gramEnd"/>
    </w:p>
    <w:p w14:paraId="13659FF0" w14:textId="77777777" w:rsidR="00D260D4" w:rsidRPr="00D260D4" w:rsidRDefault="00D260D4" w:rsidP="00D260D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Add two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strings</w:t>
      </w:r>
      <w:proofErr w:type="gramEnd"/>
    </w:p>
    <w:p w14:paraId="3CB5862A" w14:textId="77777777" w:rsidR="00D260D4" w:rsidRPr="00D260D4" w:rsidRDefault="00D260D4" w:rsidP="00D260D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1AE8DA2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Repeat the given string multiple times</w:t>
      </w:r>
    </w:p>
    <w:p w14:paraId="72056B9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4FDA23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"x" operator in Perl strings is used to repeat the given string multiple times.</w:t>
      </w:r>
    </w:p>
    <w:p w14:paraId="19BEBA3F" w14:textId="10B3C5F9" w:rsidR="00D260D4" w:rsidRPr="00D260D4" w:rsidRDefault="00D260D4" w:rsidP="00725C90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37. Is auto increment/ decrement operator valid in Perl?</w:t>
      </w:r>
    </w:p>
    <w:p w14:paraId="44FBD47C" w14:textId="77777777" w:rsidR="00D260D4" w:rsidRPr="00D260D4" w:rsidRDefault="00D260D4" w:rsidP="00D260D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14:paraId="0C136B79" w14:textId="77777777" w:rsidR="00D260D4" w:rsidRPr="00D260D4" w:rsidRDefault="00D260D4" w:rsidP="00D260D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14:paraId="600EACF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Yes</w:t>
      </w:r>
    </w:p>
    <w:p w14:paraId="2E0D64E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2E5CDF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In Perl, auto increment / decrement operator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are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 used to increase or decrease values.</w:t>
      </w:r>
    </w:p>
    <w:p w14:paraId="21FA6120" w14:textId="72509C1F" w:rsidR="00D260D4" w:rsidRPr="00D260D4" w:rsidRDefault="00D260D4" w:rsidP="00E91082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38. What are '</w:t>
      </w:r>
      <w:proofErr w:type="spellStart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listary</w:t>
      </w:r>
      <w:proofErr w:type="spellEnd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operators' in Perl?</w:t>
      </w:r>
    </w:p>
    <w:p w14:paraId="1D6CC7A4" w14:textId="77777777" w:rsidR="00D260D4" w:rsidRPr="00D260D4" w:rsidRDefault="00D260D4" w:rsidP="00D260D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Operator on collections</w:t>
      </w:r>
    </w:p>
    <w:p w14:paraId="7133AF33" w14:textId="77777777" w:rsidR="00D260D4" w:rsidRPr="00D260D4" w:rsidRDefault="00D260D4" w:rsidP="00D260D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Operators on integers</w:t>
      </w:r>
    </w:p>
    <w:p w14:paraId="66D52273" w14:textId="77777777" w:rsidR="00D260D4" w:rsidRPr="00D260D4" w:rsidRDefault="00D260D4" w:rsidP="00D260D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Operators on the list of operators</w:t>
      </w:r>
    </w:p>
    <w:p w14:paraId="19977769" w14:textId="77777777" w:rsidR="00D260D4" w:rsidRPr="00D260D4" w:rsidRDefault="00D260D4" w:rsidP="00D260D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62CCC49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Operators on the list of operators</w:t>
      </w:r>
    </w:p>
    <w:p w14:paraId="649FDA8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3906EC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Listary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 operator is an operator that operates on a list of operands.</w:t>
      </w:r>
    </w:p>
    <w:p w14:paraId="1BD15EBE" w14:textId="73F4CFD3" w:rsidR="00D260D4" w:rsidRPr="00D260D4" w:rsidRDefault="00D260D4" w:rsidP="00E91082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39. What is the correct operator precedence for the following operators?</w:t>
      </w:r>
    </w:p>
    <w:p w14:paraId="4A2C575F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&amp;&amp; , &amp;, = , -&gt;</w:t>
      </w:r>
    </w:p>
    <w:p w14:paraId="2220A1C5" w14:textId="77777777" w:rsidR="00D260D4" w:rsidRPr="00D260D4" w:rsidRDefault="00D260D4" w:rsidP="00D260D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&amp; , &amp;&amp; , = , -&gt;</w:t>
      </w:r>
    </w:p>
    <w:p w14:paraId="58EAB644" w14:textId="77777777" w:rsidR="00D260D4" w:rsidRPr="00D260D4" w:rsidRDefault="00D260D4" w:rsidP="00D260D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-&gt; , &amp; , &amp;&amp; , =</w:t>
      </w:r>
    </w:p>
    <w:p w14:paraId="3F5F3548" w14:textId="77777777" w:rsidR="00D260D4" w:rsidRPr="00D260D4" w:rsidRDefault="00D260D4" w:rsidP="00D260D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= , &amp; , &amp;&amp; , -&gt;</w:t>
      </w:r>
    </w:p>
    <w:p w14:paraId="428BD82F" w14:textId="77777777" w:rsidR="00D260D4" w:rsidRPr="00D260D4" w:rsidRDefault="00D260D4" w:rsidP="00D260D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= , -&gt; , &amp;&amp; , &amp;</w:t>
      </w:r>
    </w:p>
    <w:p w14:paraId="09F1526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-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&gt; ,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&amp; , &amp;&amp; , =</w:t>
      </w:r>
    </w:p>
    <w:p w14:paraId="579CFFC8" w14:textId="139D0A75" w:rsidR="00D260D4" w:rsidRPr="00D260D4" w:rsidRDefault="00D260D4" w:rsidP="00FF579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40. Do we need to specify the data type of a variable in Perl?</w:t>
      </w:r>
    </w:p>
    <w:p w14:paraId="3D0D8814" w14:textId="77777777" w:rsidR="00D260D4" w:rsidRPr="00D260D4" w:rsidRDefault="00D260D4" w:rsidP="00D260D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14:paraId="4B2A3ABC" w14:textId="77777777" w:rsidR="00D260D4" w:rsidRPr="00D260D4" w:rsidRDefault="00D260D4" w:rsidP="00D260D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14:paraId="2E1C257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No</w:t>
      </w:r>
    </w:p>
    <w:p w14:paraId="08D6715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5C7F7E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In Perl, the data type declaration of variables is not required.</w:t>
      </w:r>
    </w:p>
    <w:p w14:paraId="50FC86C1" w14:textId="6A47CA02" w:rsidR="00D260D4" w:rsidRPr="00D260D4" w:rsidRDefault="00D260D4" w:rsidP="003C5E3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41. Which of these is a valid way to start a variable?</w:t>
      </w:r>
    </w:p>
    <w:p w14:paraId="02CA6F29" w14:textId="77777777" w:rsidR="00D260D4" w:rsidRPr="00D260D4" w:rsidRDefault="00D260D4" w:rsidP="00D260D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$</w:t>
      </w:r>
    </w:p>
    <w:p w14:paraId="2B173197" w14:textId="77777777" w:rsidR="00D260D4" w:rsidRPr="00D260D4" w:rsidRDefault="00D260D4" w:rsidP="00D260D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@</w:t>
      </w:r>
    </w:p>
    <w:p w14:paraId="33D64274" w14:textId="77777777" w:rsidR="00D260D4" w:rsidRPr="00D260D4" w:rsidRDefault="00D260D4" w:rsidP="00D260D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%</w:t>
      </w:r>
    </w:p>
    <w:p w14:paraId="3DC02964" w14:textId="77777777" w:rsidR="00D260D4" w:rsidRPr="00D260D4" w:rsidRDefault="00D260D4" w:rsidP="00D260D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1000C59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08A8C05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CE6BF7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You can start a variable using $, @, % character.</w:t>
      </w:r>
    </w:p>
    <w:p w14:paraId="293D23CF" w14:textId="5FD9EF82" w:rsidR="00D260D4" w:rsidRPr="00D260D4" w:rsidRDefault="00D260D4" w:rsidP="00736F2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42. Which of these is not a basic data type in Perl?</w:t>
      </w:r>
    </w:p>
    <w:p w14:paraId="299394EA" w14:textId="77777777" w:rsidR="00D260D4" w:rsidRPr="00D260D4" w:rsidRDefault="00D260D4" w:rsidP="00D260D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Integer</w:t>
      </w:r>
    </w:p>
    <w:p w14:paraId="1DC4B13F" w14:textId="77777777" w:rsidR="00D260D4" w:rsidRPr="00D260D4" w:rsidRDefault="00D260D4" w:rsidP="00D260D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Arrays</w:t>
      </w:r>
    </w:p>
    <w:p w14:paraId="1DD0885E" w14:textId="77777777" w:rsidR="00D260D4" w:rsidRPr="00D260D4" w:rsidRDefault="00D260D4" w:rsidP="00D260D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Scalars</w:t>
      </w:r>
    </w:p>
    <w:p w14:paraId="640C46C1" w14:textId="77777777" w:rsidR="00D260D4" w:rsidRPr="00D260D4" w:rsidRDefault="00D260D4" w:rsidP="00D260D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603345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Integer</w:t>
      </w:r>
    </w:p>
    <w:p w14:paraId="03FB48A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A1F8CE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Perl in basic data types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are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:</w:t>
      </w:r>
    </w:p>
    <w:p w14:paraId="076D7062" w14:textId="77777777" w:rsidR="00D260D4" w:rsidRPr="00D260D4" w:rsidRDefault="00D260D4" w:rsidP="00D260D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Scalar variable</w:t>
      </w:r>
    </w:p>
    <w:p w14:paraId="0C7D19C0" w14:textId="77777777" w:rsidR="00D260D4" w:rsidRPr="00D260D4" w:rsidRDefault="00D260D4" w:rsidP="00D260D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Array variable</w:t>
      </w:r>
    </w:p>
    <w:p w14:paraId="36518C6E" w14:textId="77777777" w:rsidR="00D260D4" w:rsidRPr="00D260D4" w:rsidRDefault="00D260D4" w:rsidP="00D260D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lastRenderedPageBreak/>
        <w:t>Hash variable</w:t>
      </w:r>
    </w:p>
    <w:p w14:paraId="3F88CDF1" w14:textId="59FC83D7" w:rsidR="00D260D4" w:rsidRPr="00D260D4" w:rsidRDefault="00D260D4" w:rsidP="00736F2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43. Scalar variables in Perl are ___.</w:t>
      </w:r>
    </w:p>
    <w:p w14:paraId="7E517110" w14:textId="77777777" w:rsidR="00D260D4" w:rsidRPr="00D260D4" w:rsidRDefault="00D260D4" w:rsidP="00D260D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Array values</w:t>
      </w:r>
    </w:p>
    <w:p w14:paraId="156B5CD7" w14:textId="77777777" w:rsidR="00D260D4" w:rsidRPr="00D260D4" w:rsidRDefault="00D260D4" w:rsidP="00D260D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 Single unit of data</w:t>
      </w:r>
    </w:p>
    <w:p w14:paraId="52D5587B" w14:textId="77777777" w:rsidR="00D260D4" w:rsidRPr="00D260D4" w:rsidRDefault="00D260D4" w:rsidP="00D260D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 Values</w:t>
      </w:r>
    </w:p>
    <w:p w14:paraId="5DB03F3F" w14:textId="77777777" w:rsidR="00D260D4" w:rsidRPr="00D260D4" w:rsidRDefault="00D260D4" w:rsidP="00D260D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4D77488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A Single unit of data</w:t>
      </w:r>
    </w:p>
    <w:p w14:paraId="74271BF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1B67DAC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Scalar variables in Perl are a single unit of data. Different types of scalars in Perl are string, character, floating point, large group of string, webpage, etc.</w:t>
      </w:r>
    </w:p>
    <w:p w14:paraId="15F9DCC0" w14:textId="3202135E" w:rsidR="00D260D4" w:rsidRPr="00D260D4" w:rsidRDefault="00D260D4" w:rsidP="004961C0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44. Global scope variables can be used -</w:t>
      </w:r>
    </w:p>
    <w:p w14:paraId="2D9666A7" w14:textId="77777777" w:rsidR="00D260D4" w:rsidRPr="00D260D4" w:rsidRDefault="00D260D4" w:rsidP="00D260D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Inside any function or block</w:t>
      </w:r>
    </w:p>
    <w:p w14:paraId="7DECD148" w14:textId="77777777" w:rsidR="00D260D4" w:rsidRPr="00D260D4" w:rsidRDefault="00D260D4" w:rsidP="00D260D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Inside a specific function</w:t>
      </w:r>
    </w:p>
    <w:p w14:paraId="0125B557" w14:textId="77777777" w:rsidR="00D260D4" w:rsidRPr="00D260D4" w:rsidRDefault="00D260D4" w:rsidP="00D260D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Inside a specific block</w:t>
      </w:r>
    </w:p>
    <w:p w14:paraId="1EAA7996" w14:textId="77777777" w:rsidR="00D260D4" w:rsidRPr="00D260D4" w:rsidRDefault="00D260D4" w:rsidP="00D260D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0D07451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Inside any function or block</w:t>
      </w:r>
    </w:p>
    <w:p w14:paraId="6AF1466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52789F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Global scoped variable is declared outside all blocks of code. The scope of this variable inside any function or block.</w:t>
      </w:r>
    </w:p>
    <w:p w14:paraId="458AB71D" w14:textId="59321C4D" w:rsidR="00D260D4" w:rsidRPr="00D260D4" w:rsidRDefault="00D260D4" w:rsidP="00B92DFB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45. 'Our' keyword is used to ___.</w:t>
      </w:r>
    </w:p>
    <w:p w14:paraId="759FBEFB" w14:textId="77777777" w:rsidR="00D260D4" w:rsidRPr="00D260D4" w:rsidRDefault="00D260D4" w:rsidP="00D260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an alias to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package</w:t>
      </w:r>
      <w:proofErr w:type="gramEnd"/>
    </w:p>
    <w:p w14:paraId="0C6E8F29" w14:textId="77777777" w:rsidR="00D260D4" w:rsidRPr="00D260D4" w:rsidRDefault="00D260D4" w:rsidP="00D260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a new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variable</w:t>
      </w:r>
      <w:proofErr w:type="gramEnd"/>
    </w:p>
    <w:p w14:paraId="0876C1A2" w14:textId="77777777" w:rsidR="00D260D4" w:rsidRPr="00D260D4" w:rsidRDefault="00D260D4" w:rsidP="00D260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a virtual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variable</w:t>
      </w:r>
      <w:proofErr w:type="gramEnd"/>
    </w:p>
    <w:p w14:paraId="4EEF1DFF" w14:textId="77777777" w:rsidR="00D260D4" w:rsidRPr="00D260D4" w:rsidRDefault="00D260D4" w:rsidP="00D260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65E97A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Create an alias to package</w:t>
      </w:r>
    </w:p>
    <w:p w14:paraId="35EDB21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AD6324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"</w:t>
      </w:r>
      <w:r w:rsidRPr="00D260D4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Our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" keyword is used to create an alias to package.</w:t>
      </w:r>
    </w:p>
    <w:p w14:paraId="7CFB5D31" w14:textId="1C954802" w:rsidR="00D260D4" w:rsidRPr="00D260D4" w:rsidRDefault="00D260D4" w:rsidP="000543B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46. What is a module in Perl?</w:t>
      </w:r>
    </w:p>
    <w:p w14:paraId="52332174" w14:textId="77777777" w:rsidR="00D260D4" w:rsidRPr="00D260D4" w:rsidRDefault="00D260D4" w:rsidP="00D260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Collection of related subroutines and variables</w:t>
      </w:r>
    </w:p>
    <w:p w14:paraId="0E973456" w14:textId="77777777" w:rsidR="00D260D4" w:rsidRPr="00D260D4" w:rsidRDefault="00D260D4" w:rsidP="00D260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Array of functions</w:t>
      </w:r>
    </w:p>
    <w:p w14:paraId="59BF8EDF" w14:textId="77777777" w:rsidR="00D260D4" w:rsidRPr="00D260D4" w:rsidRDefault="00D260D4" w:rsidP="00D260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Collection of values of same type</w:t>
      </w:r>
    </w:p>
    <w:p w14:paraId="24D8F3BB" w14:textId="77777777" w:rsidR="00D260D4" w:rsidRPr="00D260D4" w:rsidRDefault="00D260D4" w:rsidP="00D260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320B03E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Collection of related subroutines and variables</w:t>
      </w:r>
    </w:p>
    <w:p w14:paraId="6BA2A7B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A09D52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A module in Perl is a collection consisting of variables and related subroutines.</w:t>
      </w:r>
    </w:p>
    <w:p w14:paraId="00FCBAD2" w14:textId="15EDF2C6" w:rsidR="00D260D4" w:rsidRPr="00D260D4" w:rsidRDefault="00D260D4" w:rsidP="0043766B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47. Which statement in Perl is used to import a module?</w:t>
      </w:r>
    </w:p>
    <w:p w14:paraId="7A97A9C1" w14:textId="77777777" w:rsidR="00D260D4" w:rsidRPr="00D260D4" w:rsidRDefault="00D260D4" w:rsidP="00D260D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import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module_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proofErr w:type="gramEnd"/>
    </w:p>
    <w:p w14:paraId="27585C68" w14:textId="77777777" w:rsidR="00D260D4" w:rsidRPr="00D260D4" w:rsidRDefault="00D260D4" w:rsidP="00D260D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include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module_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proofErr w:type="gramEnd"/>
    </w:p>
    <w:p w14:paraId="03DDDA93" w14:textId="77777777" w:rsidR="00D260D4" w:rsidRPr="00D260D4" w:rsidRDefault="00D260D4" w:rsidP="00D260D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module_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proofErr w:type="gramEnd"/>
    </w:p>
    <w:p w14:paraId="7116F63E" w14:textId="77777777" w:rsidR="00D260D4" w:rsidRPr="00D260D4" w:rsidRDefault="00D260D4" w:rsidP="00D260D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18F1953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C) use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module_name</w:t>
      </w:r>
      <w:proofErr w:type="spellEnd"/>
    </w:p>
    <w:p w14:paraId="06F75AF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A68AD3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"</w:t>
      </w:r>
      <w:r w:rsidRPr="00D260D4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use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" keyword in Perl is used to import a module in Perl.</w:t>
      </w:r>
    </w:p>
    <w:p w14:paraId="542EA4E5" w14:textId="258D9C03" w:rsidR="00D260D4" w:rsidRPr="00D260D4" w:rsidRDefault="00D260D4" w:rsidP="00C21AE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48. What is a number in Perl?</w:t>
      </w:r>
    </w:p>
    <w:p w14:paraId="1C78BD29" w14:textId="77777777" w:rsidR="00D260D4" w:rsidRPr="00D260D4" w:rsidRDefault="00D260D4" w:rsidP="00D260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Mathematical object for counting, measuring, and performing mathematical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operations</w:t>
      </w:r>
      <w:proofErr w:type="gramEnd"/>
    </w:p>
    <w:p w14:paraId="5EFD8ACF" w14:textId="77777777" w:rsidR="00D260D4" w:rsidRPr="00D260D4" w:rsidRDefault="00D260D4" w:rsidP="00D260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math module</w:t>
      </w:r>
    </w:p>
    <w:p w14:paraId="3FC31AE4" w14:textId="77777777" w:rsidR="00D260D4" w:rsidRPr="00D260D4" w:rsidRDefault="00D260D4" w:rsidP="00D260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 string type</w:t>
      </w:r>
    </w:p>
    <w:p w14:paraId="3AEB61B0" w14:textId="77777777" w:rsidR="00D260D4" w:rsidRPr="00D260D4" w:rsidRDefault="00D260D4" w:rsidP="00D260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730F740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Mathematical object for counting, measuring, and performing mathematical operations</w:t>
      </w:r>
    </w:p>
    <w:p w14:paraId="32E226C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8F56C3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Number in Perl is a mathematical object for counting, measuring, and performing mathematical operations.</w:t>
      </w:r>
    </w:p>
    <w:p w14:paraId="0CADB3E7" w14:textId="5692FBC8" w:rsidR="00D260D4" w:rsidRPr="00D260D4" w:rsidRDefault="00D260D4" w:rsidP="00E32202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49. '%b' in the Perl output statement used to?</w:t>
      </w:r>
    </w:p>
    <w:p w14:paraId="7EDB6354" w14:textId="77777777" w:rsidR="00D260D4" w:rsidRPr="00D260D4" w:rsidRDefault="00D260D4" w:rsidP="00D260D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Print backspace character</w:t>
      </w:r>
    </w:p>
    <w:p w14:paraId="417E997B" w14:textId="77777777" w:rsidR="00D260D4" w:rsidRPr="00D260D4" w:rsidRDefault="00D260D4" w:rsidP="00D260D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Print binary of a number</w:t>
      </w:r>
    </w:p>
    <w:p w14:paraId="30D2E936" w14:textId="77777777" w:rsidR="00D260D4" w:rsidRPr="00D260D4" w:rsidRDefault="00D260D4" w:rsidP="00D260D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Print the statement in bold in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web</w:t>
      </w:r>
      <w:proofErr w:type="gramEnd"/>
    </w:p>
    <w:p w14:paraId="26499B2E" w14:textId="77777777" w:rsidR="00D260D4" w:rsidRPr="00D260D4" w:rsidRDefault="00D260D4" w:rsidP="00D260D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70D2F00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Print binary of a number</w:t>
      </w:r>
    </w:p>
    <w:p w14:paraId="674F1ED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15F50A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"</w:t>
      </w:r>
      <w:r w:rsidRPr="00D260D4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%b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" character sequence is used to print the number's hexadecimal conversion.</w:t>
      </w:r>
    </w:p>
    <w:p w14:paraId="64261366" w14:textId="12E27BC1" w:rsidR="00D260D4" w:rsidRPr="00D260D4" w:rsidRDefault="00D260D4" w:rsidP="00C6734E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50. Which escape sequence is used to print hexadecimal of a number in Perl?</w:t>
      </w:r>
    </w:p>
    <w:p w14:paraId="23C32E29" w14:textId="77777777" w:rsidR="00D260D4" w:rsidRPr="00D260D4" w:rsidRDefault="00D260D4" w:rsidP="00D260D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%h</w:t>
      </w:r>
    </w:p>
    <w:p w14:paraId="11CEA946" w14:textId="77777777" w:rsidR="00D260D4" w:rsidRPr="00D260D4" w:rsidRDefault="00D260D4" w:rsidP="00D260D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%b</w:t>
      </w:r>
    </w:p>
    <w:p w14:paraId="404095C2" w14:textId="77777777" w:rsidR="00D260D4" w:rsidRPr="00D260D4" w:rsidRDefault="00D260D4" w:rsidP="00D260D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%hex</w:t>
      </w:r>
    </w:p>
    <w:p w14:paraId="08BDF737" w14:textId="77777777" w:rsidR="00D260D4" w:rsidRPr="00D260D4" w:rsidRDefault="00D260D4" w:rsidP="00D260D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%x</w:t>
      </w:r>
    </w:p>
    <w:p w14:paraId="7AC1B43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%x</w:t>
      </w:r>
    </w:p>
    <w:p w14:paraId="742CC8B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51D5A8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"</w:t>
      </w:r>
      <w:r w:rsidRPr="00D260D4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%x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" character sequence is used to print the number's hexadecimal conversion.</w:t>
      </w:r>
    </w:p>
    <w:p w14:paraId="0841A1C4" w14:textId="203C3DBD" w:rsidR="00D260D4" w:rsidRPr="00D260D4" w:rsidRDefault="00D260D4" w:rsidP="00E25B2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51. What is a directory in Perl?</w:t>
      </w:r>
    </w:p>
    <w:p w14:paraId="58E77F91" w14:textId="77777777" w:rsidR="00D260D4" w:rsidRPr="00D260D4" w:rsidRDefault="00D260D4" w:rsidP="00D260D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A place to store values in the form of a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list</w:t>
      </w:r>
      <w:proofErr w:type="gramEnd"/>
    </w:p>
    <w:p w14:paraId="4415D3B0" w14:textId="77777777" w:rsidR="00D260D4" w:rsidRPr="00D260D4" w:rsidRDefault="00D260D4" w:rsidP="00D260D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An array to string</w:t>
      </w:r>
    </w:p>
    <w:p w14:paraId="1466E400" w14:textId="77777777" w:rsidR="00D260D4" w:rsidRPr="00D260D4" w:rsidRDefault="00D260D4" w:rsidP="00D260D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A data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structure</w:t>
      </w:r>
      <w:proofErr w:type="gramEnd"/>
    </w:p>
    <w:p w14:paraId="4A459E67" w14:textId="77777777" w:rsidR="00D260D4" w:rsidRPr="00D260D4" w:rsidRDefault="00D260D4" w:rsidP="00D260D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6BDABD6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A place to store values in the form of a list</w:t>
      </w:r>
    </w:p>
    <w:p w14:paraId="41A1903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E260F1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In Perl, Directory is a place to store values in the form of a list.</w:t>
      </w:r>
    </w:p>
    <w:p w14:paraId="2732225F" w14:textId="4BCC7E87" w:rsidR="00D260D4" w:rsidRPr="00D260D4" w:rsidRDefault="00D260D4" w:rsidP="00E25B2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52. Which of the following operations can be performed on directories?</w:t>
      </w:r>
    </w:p>
    <w:p w14:paraId="495D4E09" w14:textId="77777777" w:rsidR="00D260D4" w:rsidRPr="00D260D4" w:rsidRDefault="00D260D4" w:rsidP="00D260D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Creating directory</w:t>
      </w:r>
    </w:p>
    <w:p w14:paraId="1B87799A" w14:textId="77777777" w:rsidR="00D260D4" w:rsidRPr="00D260D4" w:rsidRDefault="00D260D4" w:rsidP="00D260D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Closing directory</w:t>
      </w:r>
    </w:p>
    <w:p w14:paraId="3750C39D" w14:textId="77777777" w:rsidR="00D260D4" w:rsidRPr="00D260D4" w:rsidRDefault="00D260D4" w:rsidP="00D260D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Changing directory path</w:t>
      </w:r>
    </w:p>
    <w:p w14:paraId="306D407E" w14:textId="77777777" w:rsidR="00D260D4" w:rsidRPr="00D260D4" w:rsidRDefault="00D260D4" w:rsidP="00D260D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6A4FEF2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17975D2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4DE5A4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Different operations that can be performed on a directory are:</w:t>
      </w:r>
    </w:p>
    <w:p w14:paraId="013ACC03" w14:textId="77777777" w:rsidR="00D260D4" w:rsidRPr="00D260D4" w:rsidRDefault="00D260D4" w:rsidP="00D260D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Creating a new directory</w:t>
      </w:r>
    </w:p>
    <w:p w14:paraId="47B13D9F" w14:textId="77777777" w:rsidR="00D260D4" w:rsidRPr="00D260D4" w:rsidRDefault="00D260D4" w:rsidP="00D260D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Opening an existing directory</w:t>
      </w:r>
    </w:p>
    <w:p w14:paraId="7595CEE2" w14:textId="77777777" w:rsidR="00D260D4" w:rsidRPr="00D260D4" w:rsidRDefault="00D260D4" w:rsidP="00D260D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Reading contents of a directory</w:t>
      </w:r>
    </w:p>
    <w:p w14:paraId="0F2E9C68" w14:textId="77777777" w:rsidR="00D260D4" w:rsidRPr="00D260D4" w:rsidRDefault="00D260D4" w:rsidP="00D260D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Changing a directory path</w:t>
      </w:r>
    </w:p>
    <w:p w14:paraId="0A32EF44" w14:textId="77777777" w:rsidR="00D260D4" w:rsidRPr="00D260D4" w:rsidRDefault="00D260D4" w:rsidP="00D260D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Closing a directory</w:t>
      </w:r>
    </w:p>
    <w:p w14:paraId="5F11C0FE" w14:textId="77777777" w:rsidR="00D260D4" w:rsidRPr="00D260D4" w:rsidRDefault="00D260D4" w:rsidP="00D260D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Removing the directory</w:t>
      </w:r>
    </w:p>
    <w:p w14:paraId="5B98CA0F" w14:textId="507CEDA2" w:rsidR="00D260D4" w:rsidRPr="00D260D4" w:rsidRDefault="00D260D4" w:rsidP="006230C1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53. The </w:t>
      </w:r>
      <w:proofErr w:type="spellStart"/>
      <w:proofErr w:type="gramStart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chdir</w:t>
      </w:r>
      <w:proofErr w:type="spellEnd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) function used to ___.</w:t>
      </w:r>
    </w:p>
    <w:p w14:paraId="0F8C9298" w14:textId="77777777" w:rsidR="00D260D4" w:rsidRPr="00D260D4" w:rsidRDefault="00D260D4" w:rsidP="00D260D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Change directory</w:t>
      </w:r>
    </w:p>
    <w:p w14:paraId="1EE08F56" w14:textId="77777777" w:rsidR="00D260D4" w:rsidRPr="00D260D4" w:rsidRDefault="00D260D4" w:rsidP="00D260D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Remove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directory</w:t>
      </w:r>
      <w:proofErr w:type="gramEnd"/>
    </w:p>
    <w:p w14:paraId="27E79FF9" w14:textId="77777777" w:rsidR="00D260D4" w:rsidRPr="00D260D4" w:rsidRDefault="00D260D4" w:rsidP="00D260D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directory</w:t>
      </w:r>
      <w:proofErr w:type="gramEnd"/>
    </w:p>
    <w:p w14:paraId="7BF0E31A" w14:textId="77777777" w:rsidR="00D260D4" w:rsidRPr="00D260D4" w:rsidRDefault="00D260D4" w:rsidP="00D260D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63455FD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Change directory</w:t>
      </w:r>
    </w:p>
    <w:p w14:paraId="777BB89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064623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 </w:t>
      </w:r>
      <w:proofErr w:type="spellStart"/>
      <w:proofErr w:type="gramStart"/>
      <w:r w:rsidRPr="00D260D4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chdir</w:t>
      </w:r>
      <w:proofErr w:type="spellEnd"/>
      <w:r w:rsidRPr="00D260D4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(</w:t>
      </w:r>
      <w:proofErr w:type="gramEnd"/>
      <w:r w:rsidRPr="00D260D4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)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 function used to change the current directory in Perl.</w:t>
      </w:r>
    </w:p>
    <w:p w14:paraId="666C622E" w14:textId="26CFAA56" w:rsidR="00D260D4" w:rsidRPr="00D260D4" w:rsidRDefault="00D260D4" w:rsidP="005E7A41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54. Which method in Perl is used to delete a directory?</w:t>
      </w:r>
    </w:p>
    <w:p w14:paraId="66FF6151" w14:textId="77777777" w:rsidR="00D260D4" w:rsidRPr="00D260D4" w:rsidRDefault="00D260D4" w:rsidP="00D260D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deldir</w:t>
      </w:r>
      <w:proofErr w:type="spellEnd"/>
    </w:p>
    <w:p w14:paraId="6E453BC3" w14:textId="77777777" w:rsidR="00D260D4" w:rsidRPr="00D260D4" w:rsidRDefault="00D260D4" w:rsidP="00D260D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rmdir</w:t>
      </w:r>
      <w:proofErr w:type="spellEnd"/>
    </w:p>
    <w:p w14:paraId="711291C9" w14:textId="77777777" w:rsidR="00D260D4" w:rsidRPr="00D260D4" w:rsidRDefault="00D260D4" w:rsidP="00D260D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cldir</w:t>
      </w:r>
      <w:proofErr w:type="spellEnd"/>
    </w:p>
    <w:p w14:paraId="706FC63A" w14:textId="77777777" w:rsidR="00D260D4" w:rsidRPr="00D260D4" w:rsidRDefault="00D260D4" w:rsidP="00D260D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chdir</w:t>
      </w:r>
      <w:proofErr w:type="spellEnd"/>
    </w:p>
    <w:p w14:paraId="0B1482C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B)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rmdir</w:t>
      </w:r>
      <w:proofErr w:type="spellEnd"/>
    </w:p>
    <w:p w14:paraId="2CEAC35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553FA4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In Perl, </w:t>
      </w:r>
      <w:proofErr w:type="spellStart"/>
      <w:r w:rsidRPr="00D260D4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rmdir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 is used to delete a directory.</w:t>
      </w:r>
    </w:p>
    <w:p w14:paraId="5AD457BB" w14:textId="7DFB695E" w:rsidR="00D260D4" w:rsidRPr="00D260D4" w:rsidRDefault="00D260D4" w:rsidP="005E7A41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55. A group of statements that perform a specific task is known as ___.</w:t>
      </w:r>
    </w:p>
    <w:p w14:paraId="1F367E4C" w14:textId="77777777" w:rsidR="00D260D4" w:rsidRPr="00D260D4" w:rsidRDefault="00D260D4" w:rsidP="00D260D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</w:t>
      </w:r>
    </w:p>
    <w:p w14:paraId="0897E987" w14:textId="77777777" w:rsidR="00D260D4" w:rsidRPr="00D260D4" w:rsidRDefault="00D260D4" w:rsidP="00D260D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Subroutine</w:t>
      </w:r>
    </w:p>
    <w:p w14:paraId="46E69132" w14:textId="77777777" w:rsidR="00D260D4" w:rsidRPr="00D260D4" w:rsidRDefault="00D260D4" w:rsidP="00D260D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</w:t>
      </w:r>
    </w:p>
    <w:p w14:paraId="165D0B00" w14:textId="77777777" w:rsidR="00D260D4" w:rsidRPr="00D260D4" w:rsidRDefault="00D260D4" w:rsidP="00D260D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0A7BBEB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484F4EE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5932CD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 group of statements that perform a specific task is known as function or subroutine or method.</w:t>
      </w:r>
    </w:p>
    <w:p w14:paraId="4AFA61B3" w14:textId="6384C3AC" w:rsidR="00D260D4" w:rsidRPr="00D260D4" w:rsidRDefault="00D260D4" w:rsidP="00C7304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56. Which of these is a valid way to define a function in Perl?</w:t>
      </w:r>
    </w:p>
    <w:p w14:paraId="0282EF57" w14:textId="77777777" w:rsidR="00D260D4" w:rsidRPr="00D260D4" w:rsidRDefault="00D260D4" w:rsidP="00D260D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returntype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{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br/>
        <w:t>}</w:t>
      </w:r>
    </w:p>
    <w:p w14:paraId="742491E0" w14:textId="77777777" w:rsidR="00D260D4" w:rsidRPr="00D260D4" w:rsidRDefault="00D260D4" w:rsidP="00D260D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sub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{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br/>
        <w:t>}</w:t>
      </w:r>
    </w:p>
    <w:p w14:paraId="39FD4433" w14:textId="77777777" w:rsidR="00D260D4" w:rsidRPr="00D260D4" w:rsidRDefault="00D260D4" w:rsidP="00D260D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function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{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br/>
        <w:t>}</w:t>
      </w:r>
    </w:p>
    <w:p w14:paraId="442E32D1" w14:textId="77777777" w:rsidR="00D260D4" w:rsidRPr="00D260D4" w:rsidRDefault="00D260D4" w:rsidP="00D260D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3B60510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</w:t>
      </w:r>
    </w:p>
    <w:p w14:paraId="7911FA05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sub 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function_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name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41B188A7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2D44BC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56CEF3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valid method to define a function in Perl,</w:t>
      </w:r>
    </w:p>
    <w:p w14:paraId="2F21A822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sub 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function_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name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ab/>
      </w:r>
    </w:p>
    <w:p w14:paraId="393BFF10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892C3BD" w14:textId="650B8351" w:rsidR="00D260D4" w:rsidRPr="00D260D4" w:rsidRDefault="00D260D4" w:rsidP="00C7304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57. Arguments in Perl are passed as ___.</w:t>
      </w:r>
    </w:p>
    <w:p w14:paraId="216BF6B0" w14:textId="77777777" w:rsidR="00D260D4" w:rsidRPr="00D260D4" w:rsidRDefault="00D260D4" w:rsidP="00D260D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Values</w:t>
      </w:r>
    </w:p>
    <w:p w14:paraId="45E38D49" w14:textId="77777777" w:rsidR="00D260D4" w:rsidRPr="00D260D4" w:rsidRDefault="00D260D4" w:rsidP="00D260D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Strings</w:t>
      </w:r>
    </w:p>
    <w:p w14:paraId="45B01112" w14:textId="77777777" w:rsidR="00D260D4" w:rsidRPr="00D260D4" w:rsidRDefault="00D260D4" w:rsidP="00D260D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Array</w:t>
      </w:r>
    </w:p>
    <w:p w14:paraId="0E8BBA6E" w14:textId="77777777" w:rsidR="00D260D4" w:rsidRPr="00D260D4" w:rsidRDefault="00D260D4" w:rsidP="00D260D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217BCE1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Array</w:t>
      </w:r>
    </w:p>
    <w:p w14:paraId="259E818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CDB055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Arguments in Perl are passed as values, strings, array.</w:t>
      </w:r>
    </w:p>
    <w:p w14:paraId="749E74E1" w14:textId="499968C6" w:rsidR="00D260D4" w:rsidRPr="00D260D4" w:rsidRDefault="00D260D4" w:rsidP="00733F9F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58. Is return type required for a subroutine in Perl?</w:t>
      </w:r>
    </w:p>
    <w:p w14:paraId="7DF6C648" w14:textId="77777777" w:rsidR="00D260D4" w:rsidRPr="00D260D4" w:rsidRDefault="00D260D4" w:rsidP="00D260D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14:paraId="7F21C3BE" w14:textId="77777777" w:rsidR="00D260D4" w:rsidRPr="00D260D4" w:rsidRDefault="00D260D4" w:rsidP="00D260D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14:paraId="4D5F5F8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No</w:t>
      </w:r>
    </w:p>
    <w:p w14:paraId="5EDFF86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14A9DF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No, the return type is required for a subroutine in Perl.</w:t>
      </w:r>
    </w:p>
    <w:p w14:paraId="770DFAFB" w14:textId="02EC52EE" w:rsidR="00D260D4" w:rsidRPr="00D260D4" w:rsidRDefault="00D260D4" w:rsidP="0088189B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59. Is it possible to pass file handles to subroutines in Perl?</w:t>
      </w:r>
    </w:p>
    <w:p w14:paraId="6E626053" w14:textId="77777777" w:rsidR="00D260D4" w:rsidRPr="00D260D4" w:rsidRDefault="00D260D4" w:rsidP="00D260D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14:paraId="4F1634C8" w14:textId="77777777" w:rsidR="00D260D4" w:rsidRPr="00D260D4" w:rsidRDefault="00D260D4" w:rsidP="00D260D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14:paraId="21F3B46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Yes</w:t>
      </w:r>
    </w:p>
    <w:p w14:paraId="1D5C7B6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FF804A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It is possible to pass file handles to subroutines in Perl.</w:t>
      </w:r>
    </w:p>
    <w:p w14:paraId="2423DB33" w14:textId="66B290AC" w:rsidR="00D260D4" w:rsidRPr="00D260D4" w:rsidRDefault="00D260D4" w:rsidP="0088189B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60. Immutable parameters in Perl are?</w:t>
      </w:r>
    </w:p>
    <w:p w14:paraId="0E9D0654" w14:textId="77777777" w:rsidR="00D260D4" w:rsidRPr="00D260D4" w:rsidRDefault="00D260D4" w:rsidP="00D260D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Special immutable string parameters passed to the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</w:t>
      </w:r>
      <w:proofErr w:type="gramEnd"/>
    </w:p>
    <w:p w14:paraId="39086CFA" w14:textId="77777777" w:rsidR="00D260D4" w:rsidRPr="00D260D4" w:rsidRDefault="00D260D4" w:rsidP="00D260D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Values that cannot be modified within the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</w:t>
      </w:r>
      <w:proofErr w:type="gramEnd"/>
    </w:p>
    <w:p w14:paraId="13498FF6" w14:textId="77777777" w:rsidR="00D260D4" w:rsidRPr="00D260D4" w:rsidRDefault="00D260D4" w:rsidP="00D260D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Values that can be modified within the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</w:t>
      </w:r>
      <w:proofErr w:type="gramEnd"/>
    </w:p>
    <w:p w14:paraId="08247B61" w14:textId="77777777" w:rsidR="00D260D4" w:rsidRPr="00D260D4" w:rsidRDefault="00D260D4" w:rsidP="00D260D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7A9DF5C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Values that cannot be modified within the function</w:t>
      </w:r>
    </w:p>
    <w:p w14:paraId="18E9CBD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C3D27E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Immutable parameters in Perl are values that cannot be modified within the function.</w:t>
      </w:r>
    </w:p>
    <w:p w14:paraId="1A6495EB" w14:textId="77777777" w:rsidR="00927307" w:rsidRDefault="00927307" w:rsidP="00927307">
      <w:pP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6D9296E2" w14:textId="71927377" w:rsidR="00D260D4" w:rsidRPr="00927307" w:rsidRDefault="00D260D4" w:rsidP="0092730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61. A built-in subroutine which is used inside the method is?</w:t>
      </w:r>
    </w:p>
    <w:p w14:paraId="2BB351D1" w14:textId="77777777" w:rsidR="00D260D4" w:rsidRPr="00D260D4" w:rsidRDefault="00D260D4" w:rsidP="00D260D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Mutable parameter</w:t>
      </w:r>
    </w:p>
    <w:p w14:paraId="19568031" w14:textId="77777777" w:rsidR="00D260D4" w:rsidRPr="00D260D4" w:rsidRDefault="00D260D4" w:rsidP="00D260D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Trait</w:t>
      </w:r>
    </w:p>
    <w:p w14:paraId="2680934C" w14:textId="77777777" w:rsidR="00D260D4" w:rsidRPr="00D260D4" w:rsidRDefault="00D260D4" w:rsidP="00D260D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</w:t>
      </w:r>
    </w:p>
    <w:p w14:paraId="2D9F86A1" w14:textId="77777777" w:rsidR="00D260D4" w:rsidRPr="00D260D4" w:rsidRDefault="00D260D4" w:rsidP="00D260D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BFC94E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Trait</w:t>
      </w:r>
    </w:p>
    <w:p w14:paraId="03E9F1B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0E9992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Trait is a built-in subroutine which is used inside the method.</w:t>
      </w:r>
    </w:p>
    <w:p w14:paraId="0F83CA01" w14:textId="2EBDA078" w:rsidR="00D260D4" w:rsidRPr="0004579F" w:rsidRDefault="00D260D4" w:rsidP="0004579F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62. Which of the following is a trait in Perl?</w:t>
      </w:r>
    </w:p>
    <w:p w14:paraId="4DE95072" w14:textId="77777777" w:rsidR="00D260D4" w:rsidRPr="00D260D4" w:rsidRDefault="00D260D4" w:rsidP="00D260D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is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cached</w:t>
      </w:r>
      <w:proofErr w:type="gramEnd"/>
    </w:p>
    <w:p w14:paraId="0ABFF537" w14:textId="77777777" w:rsidR="00D260D4" w:rsidRPr="00D260D4" w:rsidRDefault="00D260D4" w:rsidP="00D260D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is </w:t>
      </w:r>
      <w:proofErr w:type="spellStart"/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rw</w:t>
      </w:r>
      <w:proofErr w:type="spellEnd"/>
      <w:proofErr w:type="gramEnd"/>
    </w:p>
    <w:p w14:paraId="012F039E" w14:textId="77777777" w:rsidR="00D260D4" w:rsidRPr="00D260D4" w:rsidRDefault="00D260D4" w:rsidP="00D260D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is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copy</w:t>
      </w:r>
      <w:proofErr w:type="gramEnd"/>
    </w:p>
    <w:p w14:paraId="03AA8690" w14:textId="77777777" w:rsidR="00D260D4" w:rsidRPr="00D260D4" w:rsidRDefault="00D260D4" w:rsidP="00D260D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3FF904B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4F3629D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BEF08E5" w14:textId="77777777" w:rsidR="00D260D4" w:rsidRPr="0004579F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04579F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Trait in Perl is:</w:t>
      </w:r>
    </w:p>
    <w:p w14:paraId="4C352E74" w14:textId="77777777" w:rsidR="00D260D4" w:rsidRPr="0004579F" w:rsidRDefault="00D260D4" w:rsidP="00D260D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04579F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is </w:t>
      </w:r>
      <w:proofErr w:type="gramStart"/>
      <w:r w:rsidRPr="0004579F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cached</w:t>
      </w:r>
      <w:proofErr w:type="gramEnd"/>
    </w:p>
    <w:p w14:paraId="2F43FC52" w14:textId="77777777" w:rsidR="00D260D4" w:rsidRPr="0004579F" w:rsidRDefault="00D260D4" w:rsidP="00D260D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04579F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is </w:t>
      </w:r>
      <w:proofErr w:type="spellStart"/>
      <w:proofErr w:type="gramStart"/>
      <w:r w:rsidRPr="0004579F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rw</w:t>
      </w:r>
      <w:proofErr w:type="spellEnd"/>
      <w:proofErr w:type="gramEnd"/>
    </w:p>
    <w:p w14:paraId="5E33AA02" w14:textId="77777777" w:rsidR="00D260D4" w:rsidRPr="0004579F" w:rsidRDefault="00D260D4" w:rsidP="00D260D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04579F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is </w:t>
      </w:r>
      <w:proofErr w:type="gramStart"/>
      <w:r w:rsidRPr="0004579F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copy</w:t>
      </w:r>
      <w:proofErr w:type="gramEnd"/>
    </w:p>
    <w:p w14:paraId="64BCF2AF" w14:textId="7FF9E673" w:rsidR="00D260D4" w:rsidRPr="0004579F" w:rsidRDefault="00D260D4" w:rsidP="0004579F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63. What are reference in Perl?</w:t>
      </w:r>
    </w:p>
    <w:p w14:paraId="3FB71F35" w14:textId="77777777" w:rsidR="00D260D4" w:rsidRPr="00D260D4" w:rsidRDefault="00D260D4" w:rsidP="00D260D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A way to access data with another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variable</w:t>
      </w:r>
      <w:proofErr w:type="gramEnd"/>
    </w:p>
    <w:p w14:paraId="6F3502DA" w14:textId="77777777" w:rsidR="00D260D4" w:rsidRPr="00D260D4" w:rsidRDefault="00D260D4" w:rsidP="00D260D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Referring a function</w:t>
      </w:r>
    </w:p>
    <w:p w14:paraId="5FBB53CA" w14:textId="77777777" w:rsidR="00D260D4" w:rsidRPr="00D260D4" w:rsidRDefault="00D260D4" w:rsidP="00D260D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 variable</w:t>
      </w:r>
    </w:p>
    <w:p w14:paraId="308A4A1F" w14:textId="77777777" w:rsidR="00D260D4" w:rsidRPr="00D260D4" w:rsidRDefault="00D260D4" w:rsidP="00D260D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44A43A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A way to access data with another variable</w:t>
      </w:r>
    </w:p>
    <w:p w14:paraId="701246F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E08BA32" w14:textId="77777777" w:rsidR="009D4036" w:rsidRDefault="00D260D4" w:rsidP="009D40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Reference in Perl is a way to access data with another variable.</w:t>
      </w:r>
    </w:p>
    <w:p w14:paraId="2A363BFF" w14:textId="3FC830E6" w:rsidR="00D260D4" w:rsidRPr="009D4036" w:rsidRDefault="00D260D4" w:rsidP="009D40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64. The </w:t>
      </w:r>
      <w:proofErr w:type="gramStart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return(</w:t>
      </w:r>
      <w:proofErr w:type="gramEnd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) function in Perl is ___.</w:t>
      </w:r>
    </w:p>
    <w:p w14:paraId="7DA866D2" w14:textId="77777777" w:rsidR="00D260D4" w:rsidRPr="00D260D4" w:rsidRDefault="00D260D4" w:rsidP="00D260D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 subroutine from return package</w:t>
      </w:r>
    </w:p>
    <w:p w14:paraId="407D878A" w14:textId="77777777" w:rsidR="00D260D4" w:rsidRPr="00D260D4" w:rsidRDefault="00D260D4" w:rsidP="00D260D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return value at the end of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subroutines</w:t>
      </w:r>
      <w:proofErr w:type="gramEnd"/>
    </w:p>
    <w:p w14:paraId="2AC59FB6" w14:textId="77777777" w:rsidR="00D260D4" w:rsidRPr="00D260D4" w:rsidRDefault="00D260D4" w:rsidP="00D260D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return named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subroutine</w:t>
      </w:r>
      <w:proofErr w:type="gramEnd"/>
    </w:p>
    <w:p w14:paraId="7A8CD624" w14:textId="77777777" w:rsidR="00D260D4" w:rsidRPr="00D260D4" w:rsidRDefault="00D260D4" w:rsidP="00D260D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080018C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return value at the end of subroutines</w:t>
      </w:r>
    </w:p>
    <w:p w14:paraId="06C3E50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4355F9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 </w:t>
      </w:r>
      <w:proofErr w:type="gramStart"/>
      <w:r w:rsidRPr="00D260D4">
        <w:rPr>
          <w:rFonts w:ascii="Consolas" w:eastAsia="Times New Roman" w:hAnsi="Consolas" w:cs="Segoe UI"/>
          <w:color w:val="DC143C"/>
          <w:kern w:val="0"/>
          <w:sz w:val="24"/>
          <w:szCs w:val="24"/>
          <w:shd w:val="clear" w:color="auto" w:fill="F1F1F1"/>
          <w:lang w:eastAsia="en-IN"/>
          <w14:ligatures w14:val="none"/>
        </w:rPr>
        <w:t>return(</w:t>
      </w:r>
      <w:proofErr w:type="gramEnd"/>
      <w:r w:rsidRPr="00D260D4">
        <w:rPr>
          <w:rFonts w:ascii="Consolas" w:eastAsia="Times New Roman" w:hAnsi="Consolas" w:cs="Segoe UI"/>
          <w:color w:val="DC143C"/>
          <w:kern w:val="0"/>
          <w:sz w:val="24"/>
          <w:szCs w:val="24"/>
          <w:shd w:val="clear" w:color="auto" w:fill="F1F1F1"/>
          <w:lang w:eastAsia="en-IN"/>
          <w14:ligatures w14:val="none"/>
        </w:rPr>
        <w:t>)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function in Perl is used to return values at the end of subroutines.</w:t>
      </w:r>
    </w:p>
    <w:p w14:paraId="1109BF22" w14:textId="42A5E583" w:rsidR="00D260D4" w:rsidRPr="009D4036" w:rsidRDefault="00D260D4" w:rsidP="009D4036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65. List context of the returned value from a subroutine is extracted using ___.</w:t>
      </w:r>
    </w:p>
    <w:p w14:paraId="3DF6278F" w14:textId="77777777" w:rsidR="00D260D4" w:rsidRPr="00D260D4" w:rsidRDefault="00D260D4" w:rsidP="00D260D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#</w:t>
      </w:r>
    </w:p>
    <w:p w14:paraId="2758793C" w14:textId="77777777" w:rsidR="00D260D4" w:rsidRPr="00D260D4" w:rsidRDefault="00D260D4" w:rsidP="00D260D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$</w:t>
      </w:r>
    </w:p>
    <w:p w14:paraId="082FB5F0" w14:textId="77777777" w:rsidR="00D260D4" w:rsidRPr="00D260D4" w:rsidRDefault="00D260D4" w:rsidP="00D260D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@</w:t>
      </w:r>
    </w:p>
    <w:p w14:paraId="29636213" w14:textId="77777777" w:rsidR="00D260D4" w:rsidRPr="00D260D4" w:rsidRDefault="00D260D4" w:rsidP="00D260D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64B63AF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@</w:t>
      </w:r>
    </w:p>
    <w:p w14:paraId="3E01A55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0310BF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349E9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@ is used to return the list context of the returned value from a subroutine.</w:t>
      </w:r>
    </w:p>
    <w:p w14:paraId="5AF49813" w14:textId="7BEC8B8E" w:rsidR="00D260D4" w:rsidRPr="004349E9" w:rsidRDefault="00D260D4" w:rsidP="004349E9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66. What is recursion in Perl?</w:t>
      </w:r>
    </w:p>
    <w:p w14:paraId="747B0231" w14:textId="77777777" w:rsidR="00D260D4" w:rsidRPr="00D260D4" w:rsidRDefault="00D260D4" w:rsidP="00D260D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Mechanism of a function calling itself again from its body</w:t>
      </w:r>
    </w:p>
    <w:p w14:paraId="2E100438" w14:textId="77777777" w:rsidR="00D260D4" w:rsidRPr="00D260D4" w:rsidRDefault="00D260D4" w:rsidP="00D260D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Looping over function with different values</w:t>
      </w:r>
    </w:p>
    <w:p w14:paraId="377E99E8" w14:textId="77777777" w:rsidR="00D260D4" w:rsidRPr="00D260D4" w:rsidRDefault="00D260D4" w:rsidP="00D260D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Calling overloaded function</w:t>
      </w:r>
    </w:p>
    <w:p w14:paraId="0EE330A7" w14:textId="77777777" w:rsidR="00D260D4" w:rsidRPr="00D260D4" w:rsidRDefault="00D260D4" w:rsidP="00D260D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3CCE223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Mechanism of a function calling itself again from its body</w:t>
      </w:r>
    </w:p>
    <w:p w14:paraId="4B02ECD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A441C8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349E9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Recursion is a mechanism of a function calling itself again from its body.</w:t>
      </w:r>
    </w:p>
    <w:p w14:paraId="49B027D6" w14:textId="05F51BFB" w:rsidR="004349E9" w:rsidRDefault="004349E9" w:rsidP="004349E9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1EFA712E" w14:textId="6D113F24" w:rsidR="00D260D4" w:rsidRPr="004349E9" w:rsidRDefault="00D260D4" w:rsidP="004349E9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67. Which of the following methods is used to display expressions in Perl?</w:t>
      </w:r>
    </w:p>
    <w:p w14:paraId="08D4A57D" w14:textId="77777777" w:rsidR="00D260D4" w:rsidRPr="00D260D4" w:rsidRDefault="00D260D4" w:rsidP="00D260D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60DD7397" w14:textId="77777777" w:rsidR="00D260D4" w:rsidRPr="00D260D4" w:rsidRDefault="00D260D4" w:rsidP="00D260D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say(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2AA85720" w14:textId="77777777" w:rsidR="00D260D4" w:rsidRPr="00D260D4" w:rsidRDefault="00D260D4" w:rsidP="00D260D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1723365A" w14:textId="77777777" w:rsidR="00D260D4" w:rsidRPr="00D260D4" w:rsidRDefault="00D260D4" w:rsidP="00D260D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3CE8D85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B)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say(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4BC12E1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D112A8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D7F78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 </w:t>
      </w:r>
      <w:proofErr w:type="gramStart"/>
      <w:r w:rsidRPr="006D7F78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say(</w:t>
      </w:r>
      <w:proofErr w:type="gramEnd"/>
      <w:r w:rsidRPr="006D7F78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)</w:t>
      </w:r>
      <w:r w:rsidRPr="006D7F78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 method is used to display expressions in Perl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7C86AF03" w14:textId="6F4A8722" w:rsidR="00D260D4" w:rsidRPr="006D7F78" w:rsidRDefault="00D260D4" w:rsidP="006D7F7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68. Automatic end of line is added using which statement?</w:t>
      </w:r>
    </w:p>
    <w:p w14:paraId="55F4FF8C" w14:textId="77777777" w:rsidR="00D260D4" w:rsidRPr="00D260D4" w:rsidRDefault="00D260D4" w:rsidP="00D260D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print(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2FC88A2" w14:textId="77777777" w:rsidR="00D260D4" w:rsidRPr="00D260D4" w:rsidRDefault="00D260D4" w:rsidP="00D260D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clear(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1D128279" w14:textId="77777777" w:rsidR="00D260D4" w:rsidRPr="00D260D4" w:rsidRDefault="00D260D4" w:rsidP="00D260D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say(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6A242AB4" w14:textId="77777777" w:rsidR="00D260D4" w:rsidRPr="00D260D4" w:rsidRDefault="00D260D4" w:rsidP="00D260D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088737E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C)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say(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46792E3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1EF4A9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D7F78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 </w:t>
      </w:r>
      <w:proofErr w:type="gramStart"/>
      <w:r w:rsidRPr="006D7F78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say(</w:t>
      </w:r>
      <w:proofErr w:type="gramEnd"/>
      <w:r w:rsidRPr="006D7F78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)</w:t>
      </w:r>
      <w:r w:rsidRPr="006D7F78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 method is used to display expressions in Perl. It automatically adds the end of line after print.</w:t>
      </w:r>
    </w:p>
    <w:p w14:paraId="500EF24F" w14:textId="017B7B5E" w:rsidR="00D260D4" w:rsidRPr="006D7F78" w:rsidRDefault="00D260D4" w:rsidP="006D7F7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69. The print method in Perl return ___.</w:t>
      </w:r>
    </w:p>
    <w:p w14:paraId="68729285" w14:textId="77777777" w:rsidR="00D260D4" w:rsidRPr="00D260D4" w:rsidRDefault="00D260D4" w:rsidP="00D260D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boolean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value</w:t>
      </w:r>
    </w:p>
    <w:p w14:paraId="0E6BDFA5" w14:textId="77777777" w:rsidR="00D260D4" w:rsidRPr="00D260D4" w:rsidRDefault="00D260D4" w:rsidP="00D260D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</w:t>
      </w:r>
    </w:p>
    <w:p w14:paraId="5B6F82EC" w14:textId="77777777" w:rsidR="00D260D4" w:rsidRPr="00D260D4" w:rsidRDefault="00D260D4" w:rsidP="00D260D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char</w:t>
      </w:r>
    </w:p>
    <w:p w14:paraId="5FFE8A99" w14:textId="77777777" w:rsidR="00D260D4" w:rsidRPr="00D260D4" w:rsidRDefault="00D260D4" w:rsidP="00D260D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317FAE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A)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boolean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value</w:t>
      </w:r>
    </w:p>
    <w:p w14:paraId="0A0067C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C99EF3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The return type of Perl method is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boolean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1016034C" w14:textId="37892E50" w:rsidR="00AC7255" w:rsidRDefault="00AC7255" w:rsidP="00AC7255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02654332" w14:textId="57DB3891" w:rsidR="00D260D4" w:rsidRPr="00AC7255" w:rsidRDefault="00D260D4" w:rsidP="00AC725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70. STDIN in Perl stands for ___.</w:t>
      </w:r>
    </w:p>
    <w:p w14:paraId="01CF77C9" w14:textId="77777777" w:rsidR="00D260D4" w:rsidRPr="00D260D4" w:rsidRDefault="00D260D4" w:rsidP="00D260D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Standard input output stream</w:t>
      </w:r>
    </w:p>
    <w:p w14:paraId="0F330A5B" w14:textId="77777777" w:rsidR="00D260D4" w:rsidRPr="00D260D4" w:rsidRDefault="00D260D4" w:rsidP="00D260D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STandarD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INput</w:t>
      </w:r>
      <w:proofErr w:type="spellEnd"/>
    </w:p>
    <w:p w14:paraId="3420EF3D" w14:textId="77777777" w:rsidR="00D260D4" w:rsidRPr="00D260D4" w:rsidRDefault="00D260D4" w:rsidP="00D260D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Solo input</w:t>
      </w:r>
    </w:p>
    <w:p w14:paraId="6E86D37D" w14:textId="77777777" w:rsidR="00D260D4" w:rsidRPr="00D260D4" w:rsidRDefault="00D260D4" w:rsidP="00D260D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456C525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B)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STandarD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INput</w:t>
      </w:r>
      <w:proofErr w:type="spellEnd"/>
    </w:p>
    <w:p w14:paraId="67A02EE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734E09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C7255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STDIN in Perl stands for </w:t>
      </w:r>
      <w:proofErr w:type="spellStart"/>
      <w:r w:rsidRPr="00AC7255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STandarD</w:t>
      </w:r>
      <w:proofErr w:type="spellEnd"/>
      <w:r w:rsidRPr="00AC7255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 xml:space="preserve"> </w:t>
      </w:r>
      <w:proofErr w:type="spellStart"/>
      <w:r w:rsidRPr="00AC7255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INput</w:t>
      </w:r>
      <w:proofErr w:type="spellEnd"/>
      <w:r w:rsidRPr="00AC7255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.</w:t>
      </w:r>
    </w:p>
    <w:p w14:paraId="4D678464" w14:textId="3E8BE809" w:rsidR="00D260D4" w:rsidRPr="0095140C" w:rsidRDefault="00D260D4" w:rsidP="0095140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71. Which of these is a decision-making statement in Perl?</w:t>
      </w:r>
    </w:p>
    <w:p w14:paraId="174EDDE0" w14:textId="77777777" w:rsidR="00D260D4" w:rsidRPr="00D260D4" w:rsidRDefault="00D260D4" w:rsidP="00D260D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if</w:t>
      </w:r>
    </w:p>
    <w:p w14:paraId="47A2A348" w14:textId="77777777" w:rsidR="00D260D4" w:rsidRPr="00D260D4" w:rsidRDefault="00D260D4" w:rsidP="00D260D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unless</w:t>
      </w:r>
    </w:p>
    <w:p w14:paraId="455ED0E1" w14:textId="77777777" w:rsidR="00D260D4" w:rsidRPr="00D260D4" w:rsidRDefault="00D260D4" w:rsidP="00D260D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if-else ladder</w:t>
      </w:r>
    </w:p>
    <w:p w14:paraId="61802BC4" w14:textId="77777777" w:rsidR="00D260D4" w:rsidRPr="00D260D4" w:rsidRDefault="00D260D4" w:rsidP="00D260D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0D1BEAD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030D6F3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5701F1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Decision making statement in Perl are:</w:t>
      </w:r>
    </w:p>
    <w:p w14:paraId="2964AEB7" w14:textId="77777777" w:rsidR="00D260D4" w:rsidRPr="00D260D4" w:rsidRDefault="00D260D4" w:rsidP="00D260D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If</w:t>
      </w:r>
    </w:p>
    <w:p w14:paraId="168F5D4D" w14:textId="77777777" w:rsidR="00D260D4" w:rsidRPr="00D260D4" w:rsidRDefault="00D260D4" w:rsidP="00D260D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Else-if</w:t>
      </w:r>
      <w:proofErr w:type="gramEnd"/>
    </w:p>
    <w:p w14:paraId="14FB1D01" w14:textId="77777777" w:rsidR="00D260D4" w:rsidRPr="00D260D4" w:rsidRDefault="00D260D4" w:rsidP="00D260D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Else-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elsif</w:t>
      </w:r>
      <w:proofErr w:type="spellEnd"/>
    </w:p>
    <w:p w14:paraId="00947487" w14:textId="77777777" w:rsidR="00D260D4" w:rsidRPr="00D260D4" w:rsidRDefault="00D260D4" w:rsidP="00D260D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Unless</w:t>
      </w:r>
    </w:p>
    <w:p w14:paraId="5A470541" w14:textId="77777777" w:rsidR="00D260D4" w:rsidRPr="00D260D4" w:rsidRDefault="00D260D4" w:rsidP="00D260D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Unless-if</w:t>
      </w:r>
    </w:p>
    <w:p w14:paraId="71A180E1" w14:textId="77777777" w:rsidR="00D260D4" w:rsidRPr="00D260D4" w:rsidRDefault="00D260D4" w:rsidP="00D260D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Unless-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elsif</w:t>
      </w:r>
      <w:proofErr w:type="spellEnd"/>
    </w:p>
    <w:p w14:paraId="4AD1311C" w14:textId="17FDC179" w:rsidR="00D260D4" w:rsidRPr="0095140C" w:rsidRDefault="00D260D4" w:rsidP="0095140C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72. The code blocks unless the statement is executed when the condition is ___.</w:t>
      </w:r>
    </w:p>
    <w:p w14:paraId="5655DC9B" w14:textId="77777777" w:rsidR="00D260D4" w:rsidRPr="00D260D4" w:rsidRDefault="00D260D4" w:rsidP="00D260D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True</w:t>
      </w:r>
    </w:p>
    <w:p w14:paraId="36FD138E" w14:textId="77777777" w:rsidR="00D260D4" w:rsidRPr="00D260D4" w:rsidRDefault="00D260D4" w:rsidP="00D260D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False</w:t>
      </w:r>
    </w:p>
    <w:p w14:paraId="25E401F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False</w:t>
      </w:r>
    </w:p>
    <w:p w14:paraId="372CDA6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EC310D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code blocks unless the statement is executed when the condition is False.</w:t>
      </w:r>
    </w:p>
    <w:p w14:paraId="2C6A9C4B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22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10FAB0F5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26E80C">
          <v:rect id="_x0000_i1063" style="width:0;height:0" o:hralign="center" o:hrstd="t" o:hrnoshade="t" o:hr="t" fillcolor="black" stroked="f"/>
        </w:pict>
      </w:r>
    </w:p>
    <w:p w14:paraId="7C6353F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73. </w:t>
      </w:r>
      <w:proofErr w:type="spellStart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Unless_elsif</w:t>
      </w:r>
      <w:proofErr w:type="spellEnd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statement contains ___.</w:t>
      </w:r>
    </w:p>
    <w:p w14:paraId="0998DD9C" w14:textId="77777777" w:rsidR="00D260D4" w:rsidRPr="00D260D4" w:rsidRDefault="00D260D4" w:rsidP="00D260D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elsif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statement along with unless</w:t>
      </w:r>
    </w:p>
    <w:p w14:paraId="487A6A09" w14:textId="77777777" w:rsidR="00D260D4" w:rsidRPr="00D260D4" w:rsidRDefault="00D260D4" w:rsidP="00D260D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if nested inside unless</w:t>
      </w:r>
    </w:p>
    <w:p w14:paraId="1B42B63C" w14:textId="77777777" w:rsidR="00D260D4" w:rsidRPr="00D260D4" w:rsidRDefault="00D260D4" w:rsidP="00D260D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unless nested inside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elsif</w:t>
      </w:r>
      <w:proofErr w:type="spellEnd"/>
    </w:p>
    <w:p w14:paraId="6955E2E7" w14:textId="77777777" w:rsidR="00D260D4" w:rsidRPr="00D260D4" w:rsidRDefault="00D260D4" w:rsidP="00D260D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1EEEA03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A)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elsif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statement along with unless</w:t>
      </w:r>
    </w:p>
    <w:p w14:paraId="4385583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D950D1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unless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elsif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statement has elseif statement working with unless.</w:t>
      </w:r>
    </w:p>
    <w:p w14:paraId="1C3AAE6C" w14:textId="0B451527" w:rsidR="00D260D4" w:rsidRPr="002A47D7" w:rsidRDefault="00D260D4" w:rsidP="002A47D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74. Valid loops in Perl are ___.</w:t>
      </w:r>
    </w:p>
    <w:p w14:paraId="12422BE5" w14:textId="77777777" w:rsidR="00D260D4" w:rsidRPr="00D260D4" w:rsidRDefault="00D260D4" w:rsidP="00D260D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for</w:t>
      </w:r>
    </w:p>
    <w:p w14:paraId="0F9AAEAF" w14:textId="77777777" w:rsidR="00D260D4" w:rsidRPr="00D260D4" w:rsidRDefault="00D260D4" w:rsidP="00D260D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foreach</w:t>
      </w:r>
    </w:p>
    <w:p w14:paraId="3C2C35C8" w14:textId="77777777" w:rsidR="00D260D4" w:rsidRPr="00D260D4" w:rsidRDefault="00D260D4" w:rsidP="00D260D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do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while</w:t>
      </w:r>
      <w:proofErr w:type="gramEnd"/>
    </w:p>
    <w:p w14:paraId="07181B11" w14:textId="77777777" w:rsidR="00D260D4" w:rsidRPr="00D260D4" w:rsidRDefault="00D260D4" w:rsidP="00D260D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42D313B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36A9658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1BA9799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Valid loops in Perl are for, foreach,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while,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do while, until, nested loop.</w:t>
      </w:r>
    </w:p>
    <w:p w14:paraId="512EEF3F" w14:textId="3589E96C" w:rsidR="00D260D4" w:rsidRPr="002A47D7" w:rsidRDefault="00D260D4" w:rsidP="002A47D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75. foreach loop can iterate over __.</w:t>
      </w:r>
    </w:p>
    <w:p w14:paraId="109D310F" w14:textId="77777777" w:rsidR="00D260D4" w:rsidRPr="00D260D4" w:rsidRDefault="00D260D4" w:rsidP="00D260D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List</w:t>
      </w:r>
    </w:p>
    <w:p w14:paraId="796FD8DF" w14:textId="77777777" w:rsidR="00D260D4" w:rsidRPr="00D260D4" w:rsidRDefault="00D260D4" w:rsidP="00D260D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Integer</w:t>
      </w:r>
    </w:p>
    <w:p w14:paraId="52DFEDB4" w14:textId="77777777" w:rsidR="00D260D4" w:rsidRPr="00D260D4" w:rsidRDefault="00D260D4" w:rsidP="00D260D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</w:t>
      </w:r>
    </w:p>
    <w:p w14:paraId="73AEF49E" w14:textId="77777777" w:rsidR="00D260D4" w:rsidRPr="00D260D4" w:rsidRDefault="00D260D4" w:rsidP="00D260D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19EB56A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List</w:t>
      </w:r>
    </w:p>
    <w:p w14:paraId="7466EA1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BE8BAB4" w14:textId="77777777" w:rsidR="001D5D7D" w:rsidRDefault="00D260D4" w:rsidP="001D5D7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1D5D7D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Foreach loop can iterate over a list.</w:t>
      </w:r>
    </w:p>
    <w:p w14:paraId="19619DD4" w14:textId="2108DBE6" w:rsidR="00D260D4" w:rsidRPr="001D5D7D" w:rsidRDefault="00D260D4" w:rsidP="001D5D7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76. While in Perl is entry controlled?</w:t>
      </w:r>
    </w:p>
    <w:p w14:paraId="50F090DA" w14:textId="77777777" w:rsidR="00D260D4" w:rsidRPr="00D260D4" w:rsidRDefault="00D260D4" w:rsidP="00D260D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14:paraId="37F1D5EF" w14:textId="77777777" w:rsidR="00D260D4" w:rsidRPr="00D260D4" w:rsidRDefault="00D260D4" w:rsidP="00D260D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14:paraId="53A90A6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Yes</w:t>
      </w:r>
    </w:p>
    <w:p w14:paraId="17006CA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6542F3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C6C25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While loop in Perl is entry controlled.</w:t>
      </w:r>
    </w:p>
    <w:p w14:paraId="3E2E27FA" w14:textId="584ABFCA" w:rsidR="00D260D4" w:rsidRPr="004C6C25" w:rsidRDefault="00D260D4" w:rsidP="004C6C2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77. Until loop in Perl is ___.</w:t>
      </w:r>
    </w:p>
    <w:p w14:paraId="0BC0893A" w14:textId="77777777" w:rsidR="00D260D4" w:rsidRPr="00D260D4" w:rsidRDefault="00D260D4" w:rsidP="00D260D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Opposite of while loop.</w:t>
      </w:r>
    </w:p>
    <w:p w14:paraId="745D1CA8" w14:textId="77777777" w:rsidR="00D260D4" w:rsidRPr="00D260D4" w:rsidRDefault="00D260D4" w:rsidP="00D260D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Used to execute code when condition is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false</w:t>
      </w:r>
      <w:proofErr w:type="gramEnd"/>
    </w:p>
    <w:p w14:paraId="332147C7" w14:textId="77777777" w:rsidR="00D260D4" w:rsidRPr="00D260D4" w:rsidRDefault="00D260D4" w:rsidP="00D260D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Entry controlled loop</w:t>
      </w:r>
    </w:p>
    <w:p w14:paraId="1ECB62C1" w14:textId="77777777" w:rsidR="00D260D4" w:rsidRPr="00D260D4" w:rsidRDefault="00D260D4" w:rsidP="00D260D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7B98483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1C16AE5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D29E83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Until loop in Perl is an entry-controlled loop with acts just opposite to while loop i.e., the code inside the loop will run if the condition inside it is false.</w:t>
      </w:r>
    </w:p>
    <w:p w14:paraId="3BBD4AF6" w14:textId="77777777" w:rsidR="00D260D4" w:rsidRPr="00D260D4" w:rsidRDefault="00000000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hyperlink r:id="rId23" w:tgtFrame="_blank" w:history="1">
        <w:r w:rsidR="00D260D4" w:rsidRPr="00D260D4">
          <w:rPr>
            <w:rFonts w:ascii="Segoe UI" w:eastAsia="Times New Roman" w:hAnsi="Segoe UI" w:cs="Segoe UI"/>
            <w:color w:val="006969"/>
            <w:kern w:val="0"/>
            <w:sz w:val="21"/>
            <w:szCs w:val="21"/>
            <w:lang w:eastAsia="en-IN"/>
            <w14:ligatures w14:val="none"/>
          </w:rPr>
          <w:t>Discuss this Question</w:t>
        </w:r>
      </w:hyperlink>
    </w:p>
    <w:p w14:paraId="67F18AD1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124F93">
          <v:rect id="_x0000_i1068" style="width:0;height:0" o:hralign="center" o:hrstd="t" o:hrnoshade="t" o:hr="t" fillcolor="black" stroked="f"/>
        </w:pict>
      </w:r>
    </w:p>
    <w:p w14:paraId="386770C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78. What will be the output of the following Perl code?</w:t>
      </w:r>
    </w:p>
    <w:p w14:paraId="735D8D7A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$a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8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67097AB4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1B52F1E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until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$a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&lt;=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7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4EDD8909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print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"Value of a = $a\n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"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23DEF0EB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$a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$a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-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1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3ACD2842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B8E515A" w14:textId="77777777" w:rsidR="00D260D4" w:rsidRPr="00D260D4" w:rsidRDefault="00D260D4" w:rsidP="00D260D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Value of a = 8</w:t>
      </w:r>
    </w:p>
    <w:p w14:paraId="4DD3E0AE" w14:textId="77777777" w:rsidR="00D260D4" w:rsidRPr="00D260D4" w:rsidRDefault="00D260D4" w:rsidP="00D260D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Infinite loop</w:t>
      </w:r>
    </w:p>
    <w:p w14:paraId="545F5E22" w14:textId="77777777" w:rsidR="00D260D4" w:rsidRPr="00D260D4" w:rsidRDefault="00D260D4" w:rsidP="00D260D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 run</w:t>
      </w:r>
    </w:p>
    <w:p w14:paraId="69AB1FE8" w14:textId="77777777" w:rsidR="00D260D4" w:rsidRPr="00D260D4" w:rsidRDefault="00D260D4" w:rsidP="00D260D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</w:t>
      </w:r>
    </w:p>
    <w:p w14:paraId="64F3F42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Value of a = 8</w:t>
      </w:r>
    </w:p>
    <w:p w14:paraId="1D156CC9" w14:textId="38AA4921" w:rsidR="00D260D4" w:rsidRPr="004C6C25" w:rsidRDefault="00D260D4" w:rsidP="004C6C2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79. What is a given-when statement in Perl?</w:t>
      </w:r>
    </w:p>
    <w:p w14:paraId="59FB219A" w14:textId="77777777" w:rsidR="00D260D4" w:rsidRPr="00D260D4" w:rsidRDefault="00D260D4" w:rsidP="00D260D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loop</w:t>
      </w:r>
    </w:p>
    <w:p w14:paraId="1244EED5" w14:textId="77777777" w:rsidR="00D260D4" w:rsidRPr="00D260D4" w:rsidRDefault="00D260D4" w:rsidP="00D260D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Multiway branch statement</w:t>
      </w:r>
    </w:p>
    <w:p w14:paraId="798B2BB4" w14:textId="77777777" w:rsidR="00D260D4" w:rsidRPr="00D260D4" w:rsidRDefault="00D260D4" w:rsidP="00D260D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function</w:t>
      </w:r>
    </w:p>
    <w:p w14:paraId="6B189FC9" w14:textId="77777777" w:rsidR="00D260D4" w:rsidRPr="00D260D4" w:rsidRDefault="00D260D4" w:rsidP="00D260D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2AB6C48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Multiway branch statement</w:t>
      </w:r>
    </w:p>
    <w:p w14:paraId="409F29A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50E53C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Given-when in Perl is a multiway branch statement.</w:t>
      </w:r>
    </w:p>
    <w:p w14:paraId="7AFC9831" w14:textId="3B4239BB" w:rsidR="00D260D4" w:rsidRPr="004C6C25" w:rsidRDefault="00D260D4" w:rsidP="004C6C2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80. Can a given-when statement be nested in Perl?</w:t>
      </w:r>
    </w:p>
    <w:p w14:paraId="47678C8E" w14:textId="77777777" w:rsidR="00D260D4" w:rsidRPr="00D260D4" w:rsidRDefault="00D260D4" w:rsidP="00D260D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Yes</w:t>
      </w:r>
    </w:p>
    <w:p w14:paraId="6A880E0F" w14:textId="77777777" w:rsidR="00D260D4" w:rsidRPr="00D260D4" w:rsidRDefault="00D260D4" w:rsidP="00D260D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</w:t>
      </w:r>
    </w:p>
    <w:p w14:paraId="0090339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Yes</w:t>
      </w:r>
    </w:p>
    <w:p w14:paraId="3716D42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1D6E3C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Perl allows the programmer to nest given-when statements too.</w:t>
      </w:r>
    </w:p>
    <w:p w14:paraId="3AB85A74" w14:textId="7356F00E" w:rsidR="00D260D4" w:rsidRPr="002F6E38" w:rsidRDefault="00D260D4" w:rsidP="002F6E3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81. Is the </w:t>
      </w:r>
      <w:proofErr w:type="spellStart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goto</w:t>
      </w:r>
      <w:proofErr w:type="spellEnd"/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statement in Perl used to ___.</w:t>
      </w:r>
    </w:p>
    <w:p w14:paraId="4D72F699" w14:textId="77777777" w:rsidR="00D260D4" w:rsidRPr="00D260D4" w:rsidRDefault="00D260D4" w:rsidP="00D260D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Iterate over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statements</w:t>
      </w:r>
      <w:proofErr w:type="gramEnd"/>
    </w:p>
    <w:p w14:paraId="4E6B18FB" w14:textId="77777777" w:rsidR="00D260D4" w:rsidRPr="00D260D4" w:rsidRDefault="00D260D4" w:rsidP="00D260D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Jump from anywhere to anywhere within the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block</w:t>
      </w:r>
      <w:proofErr w:type="gramEnd"/>
    </w:p>
    <w:p w14:paraId="7DAA475F" w14:textId="77777777" w:rsidR="00D260D4" w:rsidRPr="00D260D4" w:rsidRDefault="00D260D4" w:rsidP="00D260D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an entry point in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program</w:t>
      </w:r>
      <w:proofErr w:type="gramEnd"/>
    </w:p>
    <w:p w14:paraId="088100D3" w14:textId="77777777" w:rsidR="00D260D4" w:rsidRPr="00D260D4" w:rsidRDefault="00D260D4" w:rsidP="00D260D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5809552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Jump from anywhere to anywhere within the block</w:t>
      </w:r>
    </w:p>
    <w:p w14:paraId="7913887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D67F16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The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goto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statement in Perl is used to jump from anywhere to anywhere with the block of code.</w:t>
      </w:r>
    </w:p>
    <w:p w14:paraId="17A5266F" w14:textId="694431FC" w:rsidR="00D260D4" w:rsidRDefault="00D260D4" w:rsidP="00D260D4">
      <w:pPr>
        <w:spacing w:before="100" w:beforeAutospacing="1" w:after="0" w:line="240" w:lineRule="auto"/>
        <w:jc w:val="right"/>
      </w:pPr>
    </w:p>
    <w:p w14:paraId="0F3915FC" w14:textId="77777777" w:rsidR="002F6E38" w:rsidRPr="00D260D4" w:rsidRDefault="002F6E38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35C02958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3A69CE">
          <v:rect id="_x0000_i1072" style="width:0;height:0" o:hralign="center" o:hrstd="t" o:hrnoshade="t" o:hr="t" fillcolor="black" stroked="f"/>
        </w:pict>
      </w:r>
    </w:p>
    <w:p w14:paraId="27FEF79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82. Is the Redo operator in Perl used?</w:t>
      </w:r>
    </w:p>
    <w:p w14:paraId="7B6C9DBD" w14:textId="77777777" w:rsidR="00D260D4" w:rsidRPr="00D260D4" w:rsidRDefault="00D260D4" w:rsidP="00D260D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a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loop</w:t>
      </w:r>
      <w:proofErr w:type="gramEnd"/>
    </w:p>
    <w:p w14:paraId="10EC459D" w14:textId="77777777" w:rsidR="00D260D4" w:rsidRPr="00D260D4" w:rsidRDefault="00D260D4" w:rsidP="00D260D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Jump the flow to the given label skipping the current block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execution</w:t>
      </w:r>
      <w:proofErr w:type="gramEnd"/>
    </w:p>
    <w:p w14:paraId="53374584" w14:textId="77777777" w:rsidR="00D260D4" w:rsidRPr="00D260D4" w:rsidRDefault="00D260D4" w:rsidP="00D260D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Repeat current block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evaluation</w:t>
      </w:r>
      <w:proofErr w:type="gramEnd"/>
    </w:p>
    <w:p w14:paraId="0A72BC9D" w14:textId="77777777" w:rsidR="00D260D4" w:rsidRPr="00D260D4" w:rsidRDefault="00D260D4" w:rsidP="00D260D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6EBA767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Jump the flow to the given label skipping the current block execution</w:t>
      </w:r>
    </w:p>
    <w:p w14:paraId="025FFCF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7775C2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F6E38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 </w:t>
      </w:r>
      <w:r w:rsidRPr="002F6E38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redo</w:t>
      </w:r>
      <w:r w:rsidRPr="002F6E38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 operator is used to Jump the flow to the given label skipping the current block execution.</w:t>
      </w:r>
    </w:p>
    <w:p w14:paraId="08D33A9B" w14:textId="7ADF80D7" w:rsidR="00D260D4" w:rsidRPr="002F6E38" w:rsidRDefault="00D260D4" w:rsidP="002F6E3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83. Which keyword is used to make the current iteration last one?</w:t>
      </w:r>
    </w:p>
    <w:p w14:paraId="2A7BF66C" w14:textId="77777777" w:rsidR="00D260D4" w:rsidRPr="00D260D4" w:rsidRDefault="00D260D4" w:rsidP="00D260D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end</w:t>
      </w:r>
    </w:p>
    <w:p w14:paraId="70A943DB" w14:textId="77777777" w:rsidR="00D260D4" w:rsidRPr="00D260D4" w:rsidRDefault="00D260D4" w:rsidP="00D260D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exit</w:t>
      </w:r>
    </w:p>
    <w:p w14:paraId="289D125C" w14:textId="77777777" w:rsidR="00D260D4" w:rsidRPr="00D260D4" w:rsidRDefault="00D260D4" w:rsidP="00D260D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last</w:t>
      </w:r>
    </w:p>
    <w:p w14:paraId="2CD6192E" w14:textId="77777777" w:rsidR="00D260D4" w:rsidRPr="00D260D4" w:rsidRDefault="00D260D4" w:rsidP="00D260D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2C90D7A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last</w:t>
      </w:r>
    </w:p>
    <w:p w14:paraId="4BAEB2C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80D7F9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last keyword in Perl can make the current iteration of the loop the last one.</w:t>
      </w:r>
    </w:p>
    <w:p w14:paraId="1F99BA65" w14:textId="6F3171CA" w:rsidR="00D260D4" w:rsidRPr="00277A27" w:rsidRDefault="00D260D4" w:rsidP="00277A2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84. Which of these is a data type in Perl?</w:t>
      </w:r>
    </w:p>
    <w:p w14:paraId="67908982" w14:textId="77777777" w:rsidR="00D260D4" w:rsidRPr="00D260D4" w:rsidRDefault="00D260D4" w:rsidP="00D260D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Scalars</w:t>
      </w:r>
    </w:p>
    <w:p w14:paraId="2EF831BF" w14:textId="77777777" w:rsidR="00D260D4" w:rsidRPr="00D260D4" w:rsidRDefault="00D260D4" w:rsidP="00D260D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Array</w:t>
      </w:r>
    </w:p>
    <w:p w14:paraId="029926FC" w14:textId="77777777" w:rsidR="00D260D4" w:rsidRPr="00D260D4" w:rsidRDefault="00D260D4" w:rsidP="00D260D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Hashes</w:t>
      </w:r>
    </w:p>
    <w:p w14:paraId="487946AC" w14:textId="77777777" w:rsidR="00D260D4" w:rsidRPr="00D260D4" w:rsidRDefault="00D260D4" w:rsidP="00D260D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6F99060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5C885D2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66BA19F" w14:textId="77777777" w:rsidR="00D260D4" w:rsidRPr="00330AF1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330AF1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Data types in Perl are:</w:t>
      </w:r>
    </w:p>
    <w:p w14:paraId="57EC2A4E" w14:textId="10C1C4D6" w:rsidR="00277A27" w:rsidRPr="00330AF1" w:rsidRDefault="00D260D4" w:rsidP="00277A2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</w:pPr>
      <w:r w:rsidRPr="00330AF1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Scalar</w:t>
      </w:r>
      <w:r w:rsidR="00277A27" w:rsidRPr="00330AF1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, Array, Hashes</w:t>
      </w:r>
    </w:p>
    <w:p w14:paraId="1CBD6D29" w14:textId="23B4534B" w:rsidR="00D260D4" w:rsidRPr="00277A27" w:rsidRDefault="00D260D4" w:rsidP="00277A2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7A27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85. Which of these is a type of the scalar in Perl?</w:t>
      </w:r>
    </w:p>
    <w:p w14:paraId="2A117053" w14:textId="77777777" w:rsidR="00D260D4" w:rsidRPr="00D260D4" w:rsidRDefault="00D260D4" w:rsidP="00D260D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Array</w:t>
      </w:r>
    </w:p>
    <w:p w14:paraId="7A0EDCFE" w14:textId="77777777" w:rsidR="00D260D4" w:rsidRPr="00D260D4" w:rsidRDefault="00D260D4" w:rsidP="00D260D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</w:t>
      </w:r>
    </w:p>
    <w:p w14:paraId="2740E8FF" w14:textId="77777777" w:rsidR="00D260D4" w:rsidRPr="00D260D4" w:rsidRDefault="00D260D4" w:rsidP="00D260D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Hash</w:t>
      </w:r>
    </w:p>
    <w:p w14:paraId="003747B2" w14:textId="77777777" w:rsidR="00D260D4" w:rsidRPr="00D260D4" w:rsidRDefault="00D260D4" w:rsidP="00D260D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63C62EF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String</w:t>
      </w:r>
    </w:p>
    <w:p w14:paraId="45046F2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62926F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330AF1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Scalar variables in Perl are a single unit of data. Different types of scalars in Perl are string, character, floating point, large group of string, webpage, etc.</w:t>
      </w:r>
    </w:p>
    <w:p w14:paraId="1F93D07F" w14:textId="01CB5080" w:rsidR="00D260D4" w:rsidRPr="00330AF1" w:rsidRDefault="00D260D4" w:rsidP="00330AF1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86. The % sign in Perl is used to ___.</w:t>
      </w:r>
    </w:p>
    <w:p w14:paraId="04B24D7D" w14:textId="77777777" w:rsidR="00D260D4" w:rsidRPr="00D260D4" w:rsidRDefault="00D260D4" w:rsidP="00D260D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Declare a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hash</w:t>
      </w:r>
      <w:proofErr w:type="gramEnd"/>
    </w:p>
    <w:p w14:paraId="47537479" w14:textId="77777777" w:rsidR="00D260D4" w:rsidRPr="00D260D4" w:rsidRDefault="00D260D4" w:rsidP="00D260D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Accessing a hash value</w:t>
      </w:r>
    </w:p>
    <w:p w14:paraId="67A82B68" w14:textId="77777777" w:rsidR="00D260D4" w:rsidRPr="00D260D4" w:rsidRDefault="00D260D4" w:rsidP="00D260D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Initialize a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loop</w:t>
      </w:r>
      <w:proofErr w:type="gramEnd"/>
    </w:p>
    <w:p w14:paraId="399632BD" w14:textId="77777777" w:rsidR="00D260D4" w:rsidRPr="00D260D4" w:rsidRDefault="00D260D4" w:rsidP="00D260D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52253D1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Declare a hash</w:t>
      </w:r>
    </w:p>
    <w:p w14:paraId="79A5CA0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6843BE7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330AF1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Hash in Perl are declared using the % sign.</w:t>
      </w:r>
    </w:p>
    <w:p w14:paraId="1D954401" w14:textId="33F390AD" w:rsidR="00D260D4" w:rsidRPr="00330AF1" w:rsidRDefault="00D260D4" w:rsidP="00330AF1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87. The elements of the array are ___.</w:t>
      </w:r>
    </w:p>
    <w:p w14:paraId="025EA6DF" w14:textId="77777777" w:rsidR="00D260D4" w:rsidRPr="00D260D4" w:rsidRDefault="00D260D4" w:rsidP="00D260D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Number</w:t>
      </w:r>
    </w:p>
    <w:p w14:paraId="04345796" w14:textId="77777777" w:rsidR="00D260D4" w:rsidRPr="00D260D4" w:rsidRDefault="00D260D4" w:rsidP="00D260D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</w:t>
      </w:r>
    </w:p>
    <w:p w14:paraId="6710CD2A" w14:textId="77777777" w:rsidR="00D260D4" w:rsidRPr="00D260D4" w:rsidRDefault="00D260D4" w:rsidP="00D260D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Characters</w:t>
      </w:r>
    </w:p>
    <w:p w14:paraId="0A9BB385" w14:textId="77777777" w:rsidR="00D260D4" w:rsidRPr="00D260D4" w:rsidRDefault="00D260D4" w:rsidP="00D260D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1242B5C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24438F0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ED3825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1DB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elements of the array can be number, string, characters, etc.</w:t>
      </w:r>
    </w:p>
    <w:p w14:paraId="233C52A5" w14:textId="41B7AC8E" w:rsidR="00D260D4" w:rsidRPr="00D260D4" w:rsidRDefault="00D260D4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5C3B5443" w14:textId="77777777" w:rsidR="00D260D4" w:rsidRPr="00D260D4" w:rsidRDefault="00000000" w:rsidP="00D260D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D3C1DF">
          <v:rect id="_x0000_i1078" style="width:0;height:0" o:hralign="center" o:hrstd="t" o:hrnoshade="t" o:hr="t" fillcolor="black" stroked="f"/>
        </w:pict>
      </w:r>
    </w:p>
    <w:p w14:paraId="6B1C83C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88. Array in Perl created using?</w:t>
      </w:r>
    </w:p>
    <w:p w14:paraId="3FF74ECB" w14:textId="77777777" w:rsidR="00D260D4" w:rsidRPr="00D260D4" w:rsidRDefault="00D260D4" w:rsidP="00D260D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%</w:t>
      </w:r>
    </w:p>
    <w:p w14:paraId="0D9686E9" w14:textId="77777777" w:rsidR="00D260D4" w:rsidRPr="00D260D4" w:rsidRDefault="00D260D4" w:rsidP="00D260D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@</w:t>
      </w:r>
    </w:p>
    <w:p w14:paraId="62C23EDB" w14:textId="77777777" w:rsidR="00D260D4" w:rsidRPr="00D260D4" w:rsidRDefault="00D260D4" w:rsidP="00D260D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$</w:t>
      </w:r>
    </w:p>
    <w:p w14:paraId="50F249D3" w14:textId="77777777" w:rsidR="00D260D4" w:rsidRPr="00D260D4" w:rsidRDefault="00D260D4" w:rsidP="00D260D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7A06FD9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@</w:t>
      </w:r>
    </w:p>
    <w:p w14:paraId="793A7C5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3C004C5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1DB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Array declaration in Perl is done using @.</w:t>
      </w:r>
    </w:p>
    <w:p w14:paraId="7B9A27A6" w14:textId="7C286B55" w:rsidR="00D260D4" w:rsidRPr="00BA71DB" w:rsidRDefault="00D260D4" w:rsidP="00BA71DB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89. Which is a valid way to extract the size of an array in Perl?</w:t>
      </w:r>
    </w:p>
    <w:p w14:paraId="63F01146" w14:textId="77777777" w:rsidR="00D260D4" w:rsidRPr="00D260D4" w:rsidRDefault="00D260D4" w:rsidP="00D260D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_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len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(@array_name)</w:t>
      </w:r>
    </w:p>
    <w:p w14:paraId="0BD3A1F2" w14:textId="77777777" w:rsidR="00D260D4" w:rsidRPr="00D260D4" w:rsidRDefault="00D260D4" w:rsidP="00D260D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@array_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name.length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()</w:t>
      </w:r>
    </w:p>
    <w:p w14:paraId="50F86986" w14:textId="77777777" w:rsidR="00D260D4" w:rsidRPr="00D260D4" w:rsidRDefault="00D260D4" w:rsidP="00D260D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$size = scalar @array_name</w:t>
      </w:r>
    </w:p>
    <w:p w14:paraId="64F524C0" w14:textId="77777777" w:rsidR="00D260D4" w:rsidRPr="00D260D4" w:rsidRDefault="00D260D4" w:rsidP="00D260D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2B8FC93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$size = scalar @array_name</w:t>
      </w:r>
    </w:p>
    <w:p w14:paraId="4628342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F6593D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valid way to extract the size of an array in Perl is:</w:t>
      </w:r>
    </w:p>
    <w:p w14:paraId="46E54026" w14:textId="77777777" w:rsidR="00D260D4" w:rsidRPr="00D260D4" w:rsidRDefault="00D260D4" w:rsidP="00D260D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$size = scalar @array_name </w:t>
      </w:r>
    </w:p>
    <w:p w14:paraId="42A62EA1" w14:textId="105C96B2" w:rsidR="00D260D4" w:rsidRPr="00BA71DB" w:rsidRDefault="00D260D4" w:rsidP="00BA71DB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90. What is a hash in Perl?</w:t>
      </w:r>
    </w:p>
    <w:p w14:paraId="7C57B891" w14:textId="77777777" w:rsidR="00D260D4" w:rsidRPr="00D260D4" w:rsidRDefault="00D260D4" w:rsidP="00D260D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Set of key-value pair</w:t>
      </w:r>
    </w:p>
    <w:p w14:paraId="4C5089F6" w14:textId="77777777" w:rsidR="00D260D4" w:rsidRPr="00D260D4" w:rsidRDefault="00D260D4" w:rsidP="00D260D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Collection storing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scalar</w:t>
      </w:r>
      <w:proofErr w:type="gramEnd"/>
    </w:p>
    <w:p w14:paraId="48C982CD" w14:textId="77777777" w:rsidR="00D260D4" w:rsidRPr="00D260D4" w:rsidRDefault="00D260D4" w:rsidP="00D260D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Collection sorting array</w:t>
      </w:r>
    </w:p>
    <w:p w14:paraId="75ABC38B" w14:textId="77777777" w:rsidR="00D260D4" w:rsidRPr="00D260D4" w:rsidRDefault="00D260D4" w:rsidP="00D260D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597999D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Set of key-value pair</w:t>
      </w:r>
    </w:p>
    <w:p w14:paraId="2910A28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E38F14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1DB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Hash in Perl is a set of key-value pairs.</w:t>
      </w:r>
    </w:p>
    <w:p w14:paraId="698E47BA" w14:textId="4B0DF584" w:rsidR="00D260D4" w:rsidRPr="00D260D4" w:rsidRDefault="00D260D4" w:rsidP="00D260D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6B52E139" w14:textId="57659906" w:rsidR="00D260D4" w:rsidRPr="00BA71DB" w:rsidRDefault="00D260D4" w:rsidP="00BA71D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91. Keys of the hash are extracted using?</w:t>
      </w:r>
    </w:p>
    <w:p w14:paraId="659744C3" w14:textId="77777777" w:rsidR="00D260D4" w:rsidRPr="00D260D4" w:rsidRDefault="00D260D4" w:rsidP="00D260D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Index</w:t>
      </w:r>
    </w:p>
    <w:p w14:paraId="7735CCD2" w14:textId="77777777" w:rsidR="00D260D4" w:rsidRPr="00D260D4" w:rsidRDefault="00D260D4" w:rsidP="00D260D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Using key function</w:t>
      </w:r>
    </w:p>
    <w:p w14:paraId="65FF8847" w14:textId="77777777" w:rsidR="00D260D4" w:rsidRPr="00D260D4" w:rsidRDefault="00D260D4" w:rsidP="00D260D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Converting to array</w:t>
      </w:r>
    </w:p>
    <w:p w14:paraId="171BEC87" w14:textId="77777777" w:rsidR="00D260D4" w:rsidRPr="00D260D4" w:rsidRDefault="00D260D4" w:rsidP="00D260D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254DBDA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Using key function</w:t>
      </w:r>
    </w:p>
    <w:p w14:paraId="3270810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21121A6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Keys of the hash are extracted using the key function.</w:t>
      </w:r>
    </w:p>
    <w:p w14:paraId="38BF2347" w14:textId="73C8E705" w:rsidR="00D260D4" w:rsidRPr="009D79EE" w:rsidRDefault="00D260D4" w:rsidP="009D79E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92. What will be the output of the following Perl code?</w:t>
      </w:r>
    </w:p>
    <w:p w14:paraId="17B926B3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%lang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'Perl'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4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'Python'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2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</w:t>
      </w:r>
      <w:proofErr w:type="spell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Javascript</w:t>
      </w:r>
      <w:proofErr w:type="spellEnd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FFF0F0"/>
          <w:lang w:eastAsia="en-IN"/>
          <w14:ligatures w14:val="none"/>
        </w:rPr>
        <w:t>'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=&gt;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b/>
          <w:bCs/>
          <w:color w:val="0000DD"/>
          <w:kern w:val="0"/>
          <w:sz w:val="23"/>
          <w:szCs w:val="23"/>
          <w:lang w:eastAsia="en-IN"/>
          <w14:ligatures w14:val="none"/>
        </w:rPr>
        <w:t>5</w:t>
      </w:r>
      <w:proofErr w:type="gramStart"/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350E5494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@arr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  <w:t>=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007020"/>
          <w:kern w:val="0"/>
          <w:sz w:val="23"/>
          <w:szCs w:val="23"/>
          <w:lang w:eastAsia="en-IN"/>
          <w14:ligatures w14:val="none"/>
        </w:rPr>
        <w:t>values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%</w:t>
      </w:r>
      <w:proofErr w:type="gramStart"/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lang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01CF8A69" w14:textId="77777777" w:rsidR="00D260D4" w:rsidRPr="00D260D4" w:rsidRDefault="00D260D4" w:rsidP="00D260D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260D4">
        <w:rPr>
          <w:rFonts w:ascii="Courier New" w:eastAsia="Times New Roman" w:hAnsi="Courier New" w:cs="Courier New"/>
          <w:b/>
          <w:bCs/>
          <w:color w:val="008800"/>
          <w:kern w:val="0"/>
          <w:sz w:val="23"/>
          <w:szCs w:val="23"/>
          <w:lang w:eastAsia="en-IN"/>
          <w14:ligatures w14:val="none"/>
        </w:rPr>
        <w:t>print</w:t>
      </w:r>
      <w:r w:rsidRPr="00D260D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@</w:t>
      </w:r>
      <w:proofErr w:type="gramStart"/>
      <w:r w:rsidRPr="00D260D4">
        <w:rPr>
          <w:rFonts w:ascii="Courier New" w:eastAsia="Times New Roman" w:hAnsi="Courier New" w:cs="Courier New"/>
          <w:color w:val="996633"/>
          <w:kern w:val="0"/>
          <w:sz w:val="23"/>
          <w:szCs w:val="23"/>
          <w:lang w:eastAsia="en-IN"/>
          <w14:ligatures w14:val="none"/>
        </w:rPr>
        <w:t>arr</w:t>
      </w:r>
      <w:proofErr w:type="gramEnd"/>
    </w:p>
    <w:p w14:paraId="11FD8D0E" w14:textId="77777777" w:rsidR="00D260D4" w:rsidRPr="00D260D4" w:rsidRDefault="00D260D4" w:rsidP="00D260D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PerlPythonJavascript</w:t>
      </w:r>
      <w:proofErr w:type="spellEnd"/>
    </w:p>
    <w:p w14:paraId="4718FA53" w14:textId="77777777" w:rsidR="00D260D4" w:rsidRPr="00D260D4" w:rsidRDefault="00D260D4" w:rsidP="00D260D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245</w:t>
      </w:r>
    </w:p>
    <w:p w14:paraId="24482163" w14:textId="77777777" w:rsidR="00D260D4" w:rsidRPr="00D260D4" w:rsidRDefault="00D260D4" w:rsidP="00D260D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425</w:t>
      </w:r>
    </w:p>
    <w:p w14:paraId="7E35A7A1" w14:textId="77777777" w:rsidR="00D260D4" w:rsidRPr="00D260D4" w:rsidRDefault="00D260D4" w:rsidP="00D260D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6B6CD56E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425</w:t>
      </w:r>
    </w:p>
    <w:p w14:paraId="385C822E" w14:textId="3CE57D16" w:rsidR="00D260D4" w:rsidRPr="009D79EE" w:rsidRDefault="00D260D4" w:rsidP="009D79E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93. Operations of Perl hashes are ___.</w:t>
      </w:r>
    </w:p>
    <w:p w14:paraId="4FFAE944" w14:textId="77777777" w:rsidR="00D260D4" w:rsidRPr="00D260D4" w:rsidRDefault="00D260D4" w:rsidP="00D260D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Accessing value</w:t>
      </w:r>
    </w:p>
    <w:p w14:paraId="67D3A546" w14:textId="77777777" w:rsidR="00D260D4" w:rsidRPr="00D260D4" w:rsidRDefault="00D260D4" w:rsidP="00D260D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Updating value</w:t>
      </w:r>
    </w:p>
    <w:p w14:paraId="3D786AE3" w14:textId="77777777" w:rsidR="00D260D4" w:rsidRPr="00D260D4" w:rsidRDefault="00D260D4" w:rsidP="00D260D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Iteration</w:t>
      </w:r>
    </w:p>
    <w:p w14:paraId="4FA954FD" w14:textId="77777777" w:rsidR="00D260D4" w:rsidRPr="00D260D4" w:rsidRDefault="00D260D4" w:rsidP="00D260D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2E2E558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42944AA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4DFFBE81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Operations on Perl hashes are,</w:t>
      </w:r>
    </w:p>
    <w:p w14:paraId="673C47A8" w14:textId="77777777" w:rsidR="00D260D4" w:rsidRPr="00D260D4" w:rsidRDefault="00D260D4" w:rsidP="00D260D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Accessing value</w:t>
      </w:r>
    </w:p>
    <w:p w14:paraId="0E95EE59" w14:textId="77777777" w:rsidR="00D260D4" w:rsidRPr="00D260D4" w:rsidRDefault="00D260D4" w:rsidP="00D260D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Updating value</w:t>
      </w:r>
    </w:p>
    <w:p w14:paraId="28E5788B" w14:textId="77777777" w:rsidR="00D260D4" w:rsidRPr="00D260D4" w:rsidRDefault="00D260D4" w:rsidP="00D260D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Iteration</w:t>
      </w:r>
    </w:p>
    <w:p w14:paraId="3A350EFA" w14:textId="5100FDF2" w:rsidR="00D260D4" w:rsidRPr="009D79EE" w:rsidRDefault="00D260D4" w:rsidP="009D79E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94. The $ in Perl is used to create ___.</w:t>
      </w:r>
    </w:p>
    <w:p w14:paraId="208C54FA" w14:textId="77777777" w:rsidR="00D260D4" w:rsidRPr="00D260D4" w:rsidRDefault="00D260D4" w:rsidP="00D260D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Hash</w:t>
      </w:r>
    </w:p>
    <w:p w14:paraId="42A4D196" w14:textId="77777777" w:rsidR="00D260D4" w:rsidRPr="00D260D4" w:rsidRDefault="00D260D4" w:rsidP="00D260D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Array</w:t>
      </w:r>
    </w:p>
    <w:p w14:paraId="48094E5E" w14:textId="77777777" w:rsidR="00D260D4" w:rsidRPr="00D260D4" w:rsidRDefault="00D260D4" w:rsidP="00D260D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Scalar</w:t>
      </w:r>
    </w:p>
    <w:p w14:paraId="2810550D" w14:textId="77777777" w:rsidR="00D260D4" w:rsidRPr="00D260D4" w:rsidRDefault="00D260D4" w:rsidP="00D260D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159B9297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Scalar</w:t>
      </w:r>
    </w:p>
    <w:p w14:paraId="0C536D8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779E3A4B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9D79EE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 </w:t>
      </w:r>
      <w:r w:rsidRPr="009D79EE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$</w:t>
      </w:r>
      <w:r w:rsidRPr="009D79EE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 in Perl is used to create scalar.</w:t>
      </w:r>
    </w:p>
    <w:p w14:paraId="6A034CFF" w14:textId="1974EFE1" w:rsidR="00D260D4" w:rsidRPr="009D79EE" w:rsidRDefault="00D260D4" w:rsidP="009D79E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95. The '==' operation is not valid on string in Perl?</w:t>
      </w:r>
    </w:p>
    <w:p w14:paraId="1BADC3B5" w14:textId="77777777" w:rsidR="00D260D4" w:rsidRPr="00D260D4" w:rsidRDefault="00D260D4" w:rsidP="00D260D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True</w:t>
      </w:r>
    </w:p>
    <w:p w14:paraId="7439ADE6" w14:textId="77777777" w:rsidR="00D260D4" w:rsidRPr="00D260D4" w:rsidRDefault="00D260D4" w:rsidP="00D260D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False</w:t>
      </w:r>
    </w:p>
    <w:p w14:paraId="63D144C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True</w:t>
      </w:r>
    </w:p>
    <w:p w14:paraId="6E4808E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5C8AE08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9D79EE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== operation in Perl is not a valid comparison operator on strings.</w:t>
      </w:r>
    </w:p>
    <w:p w14:paraId="46920ABA" w14:textId="2E3FB065" w:rsidR="00D260D4" w:rsidRPr="009D79EE" w:rsidRDefault="00D260D4" w:rsidP="009D79E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96. Is the Scalar keyword in Perl is used to?</w:t>
      </w:r>
    </w:p>
    <w:p w14:paraId="6BB255CA" w14:textId="77777777" w:rsidR="00D260D4" w:rsidRPr="00D260D4" w:rsidRDefault="00D260D4" w:rsidP="00D260D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a scalar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value</w:t>
      </w:r>
      <w:proofErr w:type="gramEnd"/>
    </w:p>
    <w:p w14:paraId="33920684" w14:textId="77777777" w:rsidR="00D260D4" w:rsidRPr="00D260D4" w:rsidRDefault="00D260D4" w:rsidP="00D260D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Convert expression to scalar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context</w:t>
      </w:r>
      <w:proofErr w:type="gramEnd"/>
    </w:p>
    <w:p w14:paraId="0410D198" w14:textId="77777777" w:rsidR="00D260D4" w:rsidRPr="00D260D4" w:rsidRDefault="00D260D4" w:rsidP="00D260D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Perform forceful evaluation to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scalar</w:t>
      </w:r>
      <w:proofErr w:type="gramEnd"/>
    </w:p>
    <w:p w14:paraId="14456D51" w14:textId="77777777" w:rsidR="00D260D4" w:rsidRPr="00D260D4" w:rsidRDefault="00D260D4" w:rsidP="00D260D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467F7FA3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these</w:t>
      </w:r>
    </w:p>
    <w:p w14:paraId="2450676F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B9CD14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Scalar keyword in Perl is used to,</w:t>
      </w:r>
    </w:p>
    <w:p w14:paraId="0A15ADB2" w14:textId="77777777" w:rsidR="00D260D4" w:rsidRPr="00D260D4" w:rsidRDefault="00D260D4" w:rsidP="00D260D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Create a scalar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value</w:t>
      </w:r>
      <w:proofErr w:type="gramEnd"/>
    </w:p>
    <w:p w14:paraId="7CB546C6" w14:textId="77777777" w:rsidR="00D260D4" w:rsidRPr="00D260D4" w:rsidRDefault="00D260D4" w:rsidP="00D260D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Convert expression to scalar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context</w:t>
      </w:r>
      <w:proofErr w:type="gramEnd"/>
    </w:p>
    <w:p w14:paraId="51691436" w14:textId="77777777" w:rsidR="00D260D4" w:rsidRPr="00D260D4" w:rsidRDefault="00D260D4" w:rsidP="00D260D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Perform forceful evaluation to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scalar</w:t>
      </w:r>
      <w:proofErr w:type="gramEnd"/>
    </w:p>
    <w:p w14:paraId="464B90B6" w14:textId="5BFB7739" w:rsidR="00756F62" w:rsidRDefault="00756F62" w:rsidP="00756F62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271E8E3F" w14:textId="59A266B8" w:rsidR="00D260D4" w:rsidRPr="00756F62" w:rsidRDefault="00D260D4" w:rsidP="00756F62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97. Which of these types of string are interpolated?</w:t>
      </w:r>
    </w:p>
    <w:p w14:paraId="5A43DC61" w14:textId="77777777" w:rsidR="00D260D4" w:rsidRPr="00D260D4" w:rsidRDefault="00D260D4" w:rsidP="00D260D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Quote less</w:t>
      </w:r>
    </w:p>
    <w:p w14:paraId="786A58BD" w14:textId="77777777" w:rsidR="00D260D4" w:rsidRPr="00D260D4" w:rsidRDefault="00D260D4" w:rsidP="00D260D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Single quoted</w:t>
      </w:r>
    </w:p>
    <w:p w14:paraId="22DB5342" w14:textId="77777777" w:rsidR="00D260D4" w:rsidRPr="00D260D4" w:rsidRDefault="00D260D4" w:rsidP="00D260D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Double quoted</w:t>
      </w:r>
    </w:p>
    <w:p w14:paraId="5315C38C" w14:textId="77777777" w:rsidR="00D260D4" w:rsidRPr="00D260D4" w:rsidRDefault="00D260D4" w:rsidP="00D260D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04FBB10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Double quoted</w:t>
      </w:r>
    </w:p>
    <w:p w14:paraId="46C2DA84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3C45E1A8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Double quoted string in Perl is interpolated.</w:t>
      </w:r>
    </w:p>
    <w:p w14:paraId="0777EC15" w14:textId="7F053A97" w:rsidR="00D260D4" w:rsidRPr="001B0B04" w:rsidRDefault="00D260D4" w:rsidP="001B0B04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98. The 'It' operator of string is used to ___.</w:t>
      </w:r>
    </w:p>
    <w:p w14:paraId="1EA887B2" w14:textId="77777777" w:rsidR="00D260D4" w:rsidRPr="00D260D4" w:rsidRDefault="00D260D4" w:rsidP="00D260D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Concatenate string</w:t>
      </w:r>
    </w:p>
    <w:p w14:paraId="426A75A1" w14:textId="77777777" w:rsidR="00D260D4" w:rsidRPr="00D260D4" w:rsidRDefault="00D260D4" w:rsidP="00D260D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Check if the string to its left is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stringwise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less than string to its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left</w:t>
      </w:r>
      <w:proofErr w:type="gramEnd"/>
    </w:p>
    <w:p w14:paraId="092F83A6" w14:textId="77777777" w:rsidR="00D260D4" w:rsidRPr="00D260D4" w:rsidRDefault="00D260D4" w:rsidP="00D260D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Substitute text</w:t>
      </w:r>
    </w:p>
    <w:p w14:paraId="7EDA28D4" w14:textId="77777777" w:rsidR="00D260D4" w:rsidRPr="00D260D4" w:rsidRDefault="00D260D4" w:rsidP="00D260D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125D4FB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B) Check if the string to its left is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stringwise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less than string to its left</w:t>
      </w:r>
    </w:p>
    <w:p w14:paraId="20C70AC0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0EF42C3D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The 'It' operator of string is used to check if the string to its left is </w:t>
      </w:r>
      <w:proofErr w:type="spell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stringwise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less that string to its left.</w:t>
      </w:r>
    </w:p>
    <w:p w14:paraId="6BB031C2" w14:textId="67933922" w:rsidR="00D260D4" w:rsidRPr="001B0B04" w:rsidRDefault="00D260D4" w:rsidP="001B0B04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99. Length of string in Perl is calculated using ___.</w:t>
      </w:r>
    </w:p>
    <w:p w14:paraId="6171D7CF" w14:textId="77777777" w:rsidR="00D260D4" w:rsidRPr="00D260D4" w:rsidRDefault="00D260D4" w:rsidP="00D260D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len</w:t>
      </w:r>
      <w:proofErr w:type="spell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6771159C" w14:textId="77777777" w:rsidR="00D260D4" w:rsidRPr="00D260D4" w:rsidRDefault="00D260D4" w:rsidP="00D260D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length(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7856F3B6" w14:textId="77777777" w:rsidR="00D260D4" w:rsidRPr="00D260D4" w:rsidRDefault="00D260D4" w:rsidP="00D260D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size(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AD0787D" w14:textId="77777777" w:rsidR="00D260D4" w:rsidRPr="00D260D4" w:rsidRDefault="00D260D4" w:rsidP="00D260D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these</w:t>
      </w:r>
    </w:p>
    <w:p w14:paraId="6AAB387C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B)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length(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45A2EE86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Explanation:</w:t>
      </w:r>
    </w:p>
    <w:p w14:paraId="16A55FBA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13362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The length of string in Perl is calculated using </w:t>
      </w:r>
      <w:proofErr w:type="gramStart"/>
      <w:r w:rsidRPr="00133624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length(</w:t>
      </w:r>
      <w:proofErr w:type="gramEnd"/>
      <w:r w:rsidRPr="00133624">
        <w:rPr>
          <w:rFonts w:ascii="Consolas" w:eastAsia="Times New Roman" w:hAnsi="Consolas" w:cs="Segoe UI"/>
          <w:color w:val="DC143C"/>
          <w:kern w:val="0"/>
          <w:sz w:val="24"/>
          <w:szCs w:val="24"/>
          <w:highlight w:val="yellow"/>
          <w:shd w:val="clear" w:color="auto" w:fill="F1F1F1"/>
          <w:lang w:eastAsia="en-IN"/>
          <w14:ligatures w14:val="none"/>
        </w:rPr>
        <w:t>)</w:t>
      </w:r>
      <w:r w:rsidRPr="00133624">
        <w:rPr>
          <w:rFonts w:ascii="Segoe UI" w:eastAsia="Times New Roman" w:hAnsi="Segoe UI" w:cs="Segoe UI"/>
          <w:color w:val="000000"/>
          <w:kern w:val="0"/>
          <w:sz w:val="26"/>
          <w:szCs w:val="26"/>
          <w:highlight w:val="yellow"/>
          <w:lang w:eastAsia="en-IN"/>
          <w14:ligatures w14:val="none"/>
        </w:rPr>
        <w:t> method.</w:t>
      </w:r>
    </w:p>
    <w:p w14:paraId="3F87314C" w14:textId="493CCDB6" w:rsidR="00D260D4" w:rsidRDefault="00D260D4" w:rsidP="00133624">
      <w:pPr>
        <w:spacing w:before="100" w:beforeAutospacing="1" w:after="0" w:line="240" w:lineRule="auto"/>
        <w:jc w:val="right"/>
      </w:pPr>
    </w:p>
    <w:p w14:paraId="4737EC53" w14:textId="77777777" w:rsidR="00133624" w:rsidRPr="00133624" w:rsidRDefault="00133624" w:rsidP="00133624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407B0D39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100. Which module is required to perform excel operation in Perl?</w:t>
      </w:r>
    </w:p>
    <w:p w14:paraId="4BB70AAA" w14:textId="77777777" w:rsidR="00D260D4" w:rsidRPr="00D260D4" w:rsidRDefault="00D260D4" w:rsidP="00D260D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Excel::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creator</w:t>
      </w:r>
    </w:p>
    <w:p w14:paraId="4820F61F" w14:textId="77777777" w:rsidR="00D260D4" w:rsidRPr="00D260D4" w:rsidRDefault="00D260D4" w:rsidP="00D260D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Sheets::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manager</w:t>
      </w:r>
    </w:p>
    <w:p w14:paraId="338EDF5A" w14:textId="77777777" w:rsidR="00D260D4" w:rsidRPr="00D260D4" w:rsidRDefault="00D260D4" w:rsidP="00D260D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Excel::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Writer::XLSX</w:t>
      </w:r>
    </w:p>
    <w:p w14:paraId="0B1B3C3E" w14:textId="77777777" w:rsidR="00D260D4" w:rsidRPr="00D260D4" w:rsidRDefault="00D260D4" w:rsidP="00D260D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these</w:t>
      </w:r>
    </w:p>
    <w:p w14:paraId="2EE2C102" w14:textId="77777777" w:rsidR="00D260D4" w:rsidRPr="00D260D4" w:rsidRDefault="00D260D4" w:rsidP="00D260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260D4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 C) </w:t>
      </w:r>
      <w:proofErr w:type="gramStart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Excel::</w:t>
      </w:r>
      <w:proofErr w:type="gramEnd"/>
      <w:r w:rsidRPr="00D260D4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Writer::XLSX</w:t>
      </w:r>
    </w:p>
    <w:p w14:paraId="1D9FBCB2" w14:textId="77777777" w:rsidR="00976318" w:rsidRDefault="00976318"/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25E"/>
    <w:multiLevelType w:val="multilevel"/>
    <w:tmpl w:val="C12431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E3096"/>
    <w:multiLevelType w:val="multilevel"/>
    <w:tmpl w:val="7450A8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65B19"/>
    <w:multiLevelType w:val="multilevel"/>
    <w:tmpl w:val="0FC0B8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507A9"/>
    <w:multiLevelType w:val="multilevel"/>
    <w:tmpl w:val="3C2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10D9F"/>
    <w:multiLevelType w:val="multilevel"/>
    <w:tmpl w:val="A41066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8936C8"/>
    <w:multiLevelType w:val="multilevel"/>
    <w:tmpl w:val="933AC6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D71EF8"/>
    <w:multiLevelType w:val="multilevel"/>
    <w:tmpl w:val="7534B1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DB13E1"/>
    <w:multiLevelType w:val="multilevel"/>
    <w:tmpl w:val="7F7E96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9C019B"/>
    <w:multiLevelType w:val="multilevel"/>
    <w:tmpl w:val="9A1CD0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97E21"/>
    <w:multiLevelType w:val="multilevel"/>
    <w:tmpl w:val="F54AA2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E0BD4"/>
    <w:multiLevelType w:val="multilevel"/>
    <w:tmpl w:val="02DC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9A321D"/>
    <w:multiLevelType w:val="multilevel"/>
    <w:tmpl w:val="976A30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C76C02"/>
    <w:multiLevelType w:val="multilevel"/>
    <w:tmpl w:val="91A29A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26105D"/>
    <w:multiLevelType w:val="multilevel"/>
    <w:tmpl w:val="0A7C78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51768C"/>
    <w:multiLevelType w:val="multilevel"/>
    <w:tmpl w:val="510E11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F33269"/>
    <w:multiLevelType w:val="multilevel"/>
    <w:tmpl w:val="41F812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BD7D0D"/>
    <w:multiLevelType w:val="multilevel"/>
    <w:tmpl w:val="525AC9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DC1E27"/>
    <w:multiLevelType w:val="multilevel"/>
    <w:tmpl w:val="DDF6BA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F4241A"/>
    <w:multiLevelType w:val="multilevel"/>
    <w:tmpl w:val="4B6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37E67"/>
    <w:multiLevelType w:val="multilevel"/>
    <w:tmpl w:val="249249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181B84"/>
    <w:multiLevelType w:val="multilevel"/>
    <w:tmpl w:val="9E4C40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8B3AB0"/>
    <w:multiLevelType w:val="multilevel"/>
    <w:tmpl w:val="7EB8BD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A87AA0"/>
    <w:multiLevelType w:val="multilevel"/>
    <w:tmpl w:val="5B3A4C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26746A"/>
    <w:multiLevelType w:val="multilevel"/>
    <w:tmpl w:val="8EC8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301CE7"/>
    <w:multiLevelType w:val="multilevel"/>
    <w:tmpl w:val="ECCAB2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973983"/>
    <w:multiLevelType w:val="multilevel"/>
    <w:tmpl w:val="28CEAC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A94F57"/>
    <w:multiLevelType w:val="multilevel"/>
    <w:tmpl w:val="E13082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96147C"/>
    <w:multiLevelType w:val="multilevel"/>
    <w:tmpl w:val="03E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AA595B"/>
    <w:multiLevelType w:val="multilevel"/>
    <w:tmpl w:val="5E9887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892DE6"/>
    <w:multiLevelType w:val="multilevel"/>
    <w:tmpl w:val="F68C18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CF7F61"/>
    <w:multiLevelType w:val="multilevel"/>
    <w:tmpl w:val="ECC851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0A08F4"/>
    <w:multiLevelType w:val="multilevel"/>
    <w:tmpl w:val="42204D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895A5E"/>
    <w:multiLevelType w:val="multilevel"/>
    <w:tmpl w:val="2CAC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2426E3"/>
    <w:multiLevelType w:val="multilevel"/>
    <w:tmpl w:val="1B9A4C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264394"/>
    <w:multiLevelType w:val="multilevel"/>
    <w:tmpl w:val="B45A78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1C57B2"/>
    <w:multiLevelType w:val="multilevel"/>
    <w:tmpl w:val="03869A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932390"/>
    <w:multiLevelType w:val="multilevel"/>
    <w:tmpl w:val="E528C8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9A2553"/>
    <w:multiLevelType w:val="multilevel"/>
    <w:tmpl w:val="209082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49318A"/>
    <w:multiLevelType w:val="multilevel"/>
    <w:tmpl w:val="52E21C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B4402C"/>
    <w:multiLevelType w:val="multilevel"/>
    <w:tmpl w:val="4D5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0321D0"/>
    <w:multiLevelType w:val="multilevel"/>
    <w:tmpl w:val="D05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7C2BA5"/>
    <w:multiLevelType w:val="multilevel"/>
    <w:tmpl w:val="183861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463610"/>
    <w:multiLevelType w:val="multilevel"/>
    <w:tmpl w:val="A78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190F00"/>
    <w:multiLevelType w:val="multilevel"/>
    <w:tmpl w:val="616621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2431C1"/>
    <w:multiLevelType w:val="multilevel"/>
    <w:tmpl w:val="E03883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1D3B26"/>
    <w:multiLevelType w:val="multilevel"/>
    <w:tmpl w:val="ACA6EE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725023"/>
    <w:multiLevelType w:val="multilevel"/>
    <w:tmpl w:val="364C83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7E0A9F"/>
    <w:multiLevelType w:val="multilevel"/>
    <w:tmpl w:val="67A0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4A20D3"/>
    <w:multiLevelType w:val="multilevel"/>
    <w:tmpl w:val="104A64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4D05AE"/>
    <w:multiLevelType w:val="multilevel"/>
    <w:tmpl w:val="0F1286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C06208"/>
    <w:multiLevelType w:val="multilevel"/>
    <w:tmpl w:val="224C2C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EF4B53"/>
    <w:multiLevelType w:val="multilevel"/>
    <w:tmpl w:val="EE6A03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C42514"/>
    <w:multiLevelType w:val="multilevel"/>
    <w:tmpl w:val="3E443A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DB322B"/>
    <w:multiLevelType w:val="multilevel"/>
    <w:tmpl w:val="AA4A63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F43758"/>
    <w:multiLevelType w:val="multilevel"/>
    <w:tmpl w:val="AE2E96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8F58B8"/>
    <w:multiLevelType w:val="multilevel"/>
    <w:tmpl w:val="BD2835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D4263D"/>
    <w:multiLevelType w:val="multilevel"/>
    <w:tmpl w:val="39A6FE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8E7ED4"/>
    <w:multiLevelType w:val="multilevel"/>
    <w:tmpl w:val="B770C1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0B2853"/>
    <w:multiLevelType w:val="multilevel"/>
    <w:tmpl w:val="672803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AE182E"/>
    <w:multiLevelType w:val="multilevel"/>
    <w:tmpl w:val="955457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515F7C"/>
    <w:multiLevelType w:val="multilevel"/>
    <w:tmpl w:val="D9AADB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AB704D"/>
    <w:multiLevelType w:val="multilevel"/>
    <w:tmpl w:val="179AF4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9C149A"/>
    <w:multiLevelType w:val="multilevel"/>
    <w:tmpl w:val="F594B1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AE3016"/>
    <w:multiLevelType w:val="multilevel"/>
    <w:tmpl w:val="03DC6B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EB68AD"/>
    <w:multiLevelType w:val="multilevel"/>
    <w:tmpl w:val="EA2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427240"/>
    <w:multiLevelType w:val="multilevel"/>
    <w:tmpl w:val="8C6A5F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1B3274"/>
    <w:multiLevelType w:val="multilevel"/>
    <w:tmpl w:val="980ED1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AB6631"/>
    <w:multiLevelType w:val="multilevel"/>
    <w:tmpl w:val="8A80E9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3800B7"/>
    <w:multiLevelType w:val="multilevel"/>
    <w:tmpl w:val="14FA1B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CD23D3"/>
    <w:multiLevelType w:val="multilevel"/>
    <w:tmpl w:val="00446E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DD7276"/>
    <w:multiLevelType w:val="multilevel"/>
    <w:tmpl w:val="AF887E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295D62"/>
    <w:multiLevelType w:val="multilevel"/>
    <w:tmpl w:val="A224AE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1E51B6"/>
    <w:multiLevelType w:val="multilevel"/>
    <w:tmpl w:val="E50CA4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102A56"/>
    <w:multiLevelType w:val="multilevel"/>
    <w:tmpl w:val="BA7490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1D0F8D"/>
    <w:multiLevelType w:val="multilevel"/>
    <w:tmpl w:val="AADA05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CF2250"/>
    <w:multiLevelType w:val="multilevel"/>
    <w:tmpl w:val="FBD021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4F622B"/>
    <w:multiLevelType w:val="multilevel"/>
    <w:tmpl w:val="9D1E1E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776348"/>
    <w:multiLevelType w:val="multilevel"/>
    <w:tmpl w:val="079C6F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791B99"/>
    <w:multiLevelType w:val="multilevel"/>
    <w:tmpl w:val="C58658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7F6E07"/>
    <w:multiLevelType w:val="multilevel"/>
    <w:tmpl w:val="B9AEC1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771832"/>
    <w:multiLevelType w:val="multilevel"/>
    <w:tmpl w:val="E326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F919BB"/>
    <w:multiLevelType w:val="multilevel"/>
    <w:tmpl w:val="C414D9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C65249"/>
    <w:multiLevelType w:val="multilevel"/>
    <w:tmpl w:val="13A897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287CA7"/>
    <w:multiLevelType w:val="multilevel"/>
    <w:tmpl w:val="AD0E8D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05E4240"/>
    <w:multiLevelType w:val="multilevel"/>
    <w:tmpl w:val="B59CC6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12E6C6F"/>
    <w:multiLevelType w:val="multilevel"/>
    <w:tmpl w:val="5B5EC1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1610D21"/>
    <w:multiLevelType w:val="multilevel"/>
    <w:tmpl w:val="9A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FA6ABB"/>
    <w:multiLevelType w:val="multilevel"/>
    <w:tmpl w:val="CF9E7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1D26B2"/>
    <w:multiLevelType w:val="multilevel"/>
    <w:tmpl w:val="75001E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4E6CB6"/>
    <w:multiLevelType w:val="multilevel"/>
    <w:tmpl w:val="C7EAFD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F049A6"/>
    <w:multiLevelType w:val="multilevel"/>
    <w:tmpl w:val="3D765F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485963"/>
    <w:multiLevelType w:val="multilevel"/>
    <w:tmpl w:val="D29A09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4A676A7"/>
    <w:multiLevelType w:val="multilevel"/>
    <w:tmpl w:val="7A9082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57468EA"/>
    <w:multiLevelType w:val="multilevel"/>
    <w:tmpl w:val="5A8C01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B46C9A"/>
    <w:multiLevelType w:val="multilevel"/>
    <w:tmpl w:val="32AA16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AE81238"/>
    <w:multiLevelType w:val="multilevel"/>
    <w:tmpl w:val="474C89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236B39"/>
    <w:multiLevelType w:val="multilevel"/>
    <w:tmpl w:val="60B689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2E089F"/>
    <w:multiLevelType w:val="multilevel"/>
    <w:tmpl w:val="B9F44D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D15120A"/>
    <w:multiLevelType w:val="multilevel"/>
    <w:tmpl w:val="948059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E051320"/>
    <w:multiLevelType w:val="multilevel"/>
    <w:tmpl w:val="CF1297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1D7226B"/>
    <w:multiLevelType w:val="multilevel"/>
    <w:tmpl w:val="59709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25C7153"/>
    <w:multiLevelType w:val="multilevel"/>
    <w:tmpl w:val="BA725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DB16D5"/>
    <w:multiLevelType w:val="multilevel"/>
    <w:tmpl w:val="5F68B4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9841A0"/>
    <w:multiLevelType w:val="multilevel"/>
    <w:tmpl w:val="D6DC45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4AC35C2"/>
    <w:multiLevelType w:val="multilevel"/>
    <w:tmpl w:val="05F4C0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6AB4D68"/>
    <w:multiLevelType w:val="multilevel"/>
    <w:tmpl w:val="8258CA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F32220"/>
    <w:multiLevelType w:val="multilevel"/>
    <w:tmpl w:val="E18EB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70F3A31"/>
    <w:multiLevelType w:val="multilevel"/>
    <w:tmpl w:val="464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B63D96"/>
    <w:multiLevelType w:val="multilevel"/>
    <w:tmpl w:val="BE36D7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B414FB9"/>
    <w:multiLevelType w:val="multilevel"/>
    <w:tmpl w:val="5C64E5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CD13701"/>
    <w:multiLevelType w:val="multilevel"/>
    <w:tmpl w:val="C36A57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D84E4C"/>
    <w:multiLevelType w:val="multilevel"/>
    <w:tmpl w:val="1E0ABF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DBA09DB"/>
    <w:multiLevelType w:val="multilevel"/>
    <w:tmpl w:val="755E13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0D0F35"/>
    <w:multiLevelType w:val="multilevel"/>
    <w:tmpl w:val="0D3051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54725">
    <w:abstractNumId w:val="104"/>
  </w:num>
  <w:num w:numId="2" w16cid:durableId="1621379931">
    <w:abstractNumId w:val="63"/>
  </w:num>
  <w:num w:numId="3" w16cid:durableId="767116382">
    <w:abstractNumId w:val="35"/>
  </w:num>
  <w:num w:numId="4" w16cid:durableId="2139493263">
    <w:abstractNumId w:val="50"/>
  </w:num>
  <w:num w:numId="5" w16cid:durableId="432172374">
    <w:abstractNumId w:val="18"/>
  </w:num>
  <w:num w:numId="6" w16cid:durableId="1225337816">
    <w:abstractNumId w:val="81"/>
  </w:num>
  <w:num w:numId="7" w16cid:durableId="904071058">
    <w:abstractNumId w:val="71"/>
  </w:num>
  <w:num w:numId="8" w16cid:durableId="246379771">
    <w:abstractNumId w:val="17"/>
  </w:num>
  <w:num w:numId="9" w16cid:durableId="2978213">
    <w:abstractNumId w:val="80"/>
  </w:num>
  <w:num w:numId="10" w16cid:durableId="470904801">
    <w:abstractNumId w:val="60"/>
  </w:num>
  <w:num w:numId="11" w16cid:durableId="1684552033">
    <w:abstractNumId w:val="27"/>
  </w:num>
  <w:num w:numId="12" w16cid:durableId="2089228612">
    <w:abstractNumId w:val="83"/>
  </w:num>
  <w:num w:numId="13" w16cid:durableId="152717554">
    <w:abstractNumId w:val="25"/>
  </w:num>
  <w:num w:numId="14" w16cid:durableId="1019114446">
    <w:abstractNumId w:val="87"/>
  </w:num>
  <w:num w:numId="15" w16cid:durableId="2020155049">
    <w:abstractNumId w:val="77"/>
  </w:num>
  <w:num w:numId="16" w16cid:durableId="1693604685">
    <w:abstractNumId w:val="105"/>
  </w:num>
  <w:num w:numId="17" w16cid:durableId="1801919991">
    <w:abstractNumId w:val="58"/>
  </w:num>
  <w:num w:numId="18" w16cid:durableId="1192111209">
    <w:abstractNumId w:val="30"/>
  </w:num>
  <w:num w:numId="19" w16cid:durableId="1883203547">
    <w:abstractNumId w:val="101"/>
  </w:num>
  <w:num w:numId="20" w16cid:durableId="390495585">
    <w:abstractNumId w:val="6"/>
  </w:num>
  <w:num w:numId="21" w16cid:durableId="1442918670">
    <w:abstractNumId w:val="44"/>
  </w:num>
  <w:num w:numId="22" w16cid:durableId="486898989">
    <w:abstractNumId w:val="100"/>
  </w:num>
  <w:num w:numId="23" w16cid:durableId="1882672932">
    <w:abstractNumId w:val="68"/>
  </w:num>
  <w:num w:numId="24" w16cid:durableId="1427311487">
    <w:abstractNumId w:val="10"/>
  </w:num>
  <w:num w:numId="25" w16cid:durableId="740638209">
    <w:abstractNumId w:val="26"/>
  </w:num>
  <w:num w:numId="26" w16cid:durableId="1560432809">
    <w:abstractNumId w:val="61"/>
  </w:num>
  <w:num w:numId="27" w16cid:durableId="859586076">
    <w:abstractNumId w:val="97"/>
  </w:num>
  <w:num w:numId="28" w16cid:durableId="150103315">
    <w:abstractNumId w:val="89"/>
  </w:num>
  <w:num w:numId="29" w16cid:durableId="1678268602">
    <w:abstractNumId w:val="24"/>
  </w:num>
  <w:num w:numId="30" w16cid:durableId="757754962">
    <w:abstractNumId w:val="53"/>
  </w:num>
  <w:num w:numId="31" w16cid:durableId="1577936682">
    <w:abstractNumId w:val="86"/>
  </w:num>
  <w:num w:numId="32" w16cid:durableId="2139176122">
    <w:abstractNumId w:val="9"/>
  </w:num>
  <w:num w:numId="33" w16cid:durableId="1497573685">
    <w:abstractNumId w:val="7"/>
  </w:num>
  <w:num w:numId="34" w16cid:durableId="433593429">
    <w:abstractNumId w:val="19"/>
  </w:num>
  <w:num w:numId="35" w16cid:durableId="298918738">
    <w:abstractNumId w:val="94"/>
  </w:num>
  <w:num w:numId="36" w16cid:durableId="968435821">
    <w:abstractNumId w:val="4"/>
  </w:num>
  <w:num w:numId="37" w16cid:durableId="260456241">
    <w:abstractNumId w:val="3"/>
  </w:num>
  <w:num w:numId="38" w16cid:durableId="2021925962">
    <w:abstractNumId w:val="48"/>
  </w:num>
  <w:num w:numId="39" w16cid:durableId="1831555804">
    <w:abstractNumId w:val="84"/>
  </w:num>
  <w:num w:numId="40" w16cid:durableId="173571000">
    <w:abstractNumId w:val="46"/>
  </w:num>
  <w:num w:numId="41" w16cid:durableId="386535575">
    <w:abstractNumId w:val="23"/>
  </w:num>
  <w:num w:numId="42" w16cid:durableId="658119841">
    <w:abstractNumId w:val="92"/>
  </w:num>
  <w:num w:numId="43" w16cid:durableId="354812697">
    <w:abstractNumId w:val="12"/>
  </w:num>
  <w:num w:numId="44" w16cid:durableId="111481749">
    <w:abstractNumId w:val="15"/>
  </w:num>
  <w:num w:numId="45" w16cid:durableId="1565027033">
    <w:abstractNumId w:val="45"/>
  </w:num>
  <w:num w:numId="46" w16cid:durableId="1479494019">
    <w:abstractNumId w:val="78"/>
  </w:num>
  <w:num w:numId="47" w16cid:durableId="1568177069">
    <w:abstractNumId w:val="16"/>
  </w:num>
  <w:num w:numId="48" w16cid:durableId="1555578147">
    <w:abstractNumId w:val="88"/>
  </w:num>
  <w:num w:numId="49" w16cid:durableId="893005858">
    <w:abstractNumId w:val="66"/>
  </w:num>
  <w:num w:numId="50" w16cid:durableId="1079837436">
    <w:abstractNumId w:val="47"/>
  </w:num>
  <w:num w:numId="51" w16cid:durableId="690952921">
    <w:abstractNumId w:val="75"/>
  </w:num>
  <w:num w:numId="52" w16cid:durableId="914165335">
    <w:abstractNumId w:val="13"/>
  </w:num>
  <w:num w:numId="53" w16cid:durableId="1078289072">
    <w:abstractNumId w:val="103"/>
  </w:num>
  <w:num w:numId="54" w16cid:durableId="945624935">
    <w:abstractNumId w:val="28"/>
  </w:num>
  <w:num w:numId="55" w16cid:durableId="284779577">
    <w:abstractNumId w:val="109"/>
  </w:num>
  <w:num w:numId="56" w16cid:durableId="938560559">
    <w:abstractNumId w:val="8"/>
  </w:num>
  <w:num w:numId="57" w16cid:durableId="2002193399">
    <w:abstractNumId w:val="1"/>
  </w:num>
  <w:num w:numId="58" w16cid:durableId="586618643">
    <w:abstractNumId w:val="56"/>
  </w:num>
  <w:num w:numId="59" w16cid:durableId="1552496242">
    <w:abstractNumId w:val="43"/>
  </w:num>
  <w:num w:numId="60" w16cid:durableId="1827553197">
    <w:abstractNumId w:val="65"/>
  </w:num>
  <w:num w:numId="61" w16cid:durableId="147016560">
    <w:abstractNumId w:val="40"/>
  </w:num>
  <w:num w:numId="62" w16cid:durableId="1341587817">
    <w:abstractNumId w:val="72"/>
  </w:num>
  <w:num w:numId="63" w16cid:durableId="969749909">
    <w:abstractNumId w:val="79"/>
  </w:num>
  <w:num w:numId="64" w16cid:durableId="1311717530">
    <w:abstractNumId w:val="82"/>
  </w:num>
  <w:num w:numId="65" w16cid:durableId="855458576">
    <w:abstractNumId w:val="67"/>
  </w:num>
  <w:num w:numId="66" w16cid:durableId="2068798478">
    <w:abstractNumId w:val="110"/>
  </w:num>
  <w:num w:numId="67" w16cid:durableId="1432435520">
    <w:abstractNumId w:val="34"/>
  </w:num>
  <w:num w:numId="68" w16cid:durableId="956987091">
    <w:abstractNumId w:val="106"/>
  </w:num>
  <w:num w:numId="69" w16cid:durableId="1349016628">
    <w:abstractNumId w:val="21"/>
  </w:num>
  <w:num w:numId="70" w16cid:durableId="2072073802">
    <w:abstractNumId w:val="74"/>
  </w:num>
  <w:num w:numId="71" w16cid:durableId="313684458">
    <w:abstractNumId w:val="14"/>
  </w:num>
  <w:num w:numId="72" w16cid:durableId="1943026744">
    <w:abstractNumId w:val="32"/>
  </w:num>
  <w:num w:numId="73" w16cid:durableId="1632202753">
    <w:abstractNumId w:val="96"/>
  </w:num>
  <w:num w:numId="74" w16cid:durableId="470178116">
    <w:abstractNumId w:val="31"/>
  </w:num>
  <w:num w:numId="75" w16cid:durableId="1176993620">
    <w:abstractNumId w:val="112"/>
  </w:num>
  <w:num w:numId="76" w16cid:durableId="46147279">
    <w:abstractNumId w:val="37"/>
  </w:num>
  <w:num w:numId="77" w16cid:durableId="348916434">
    <w:abstractNumId w:val="62"/>
  </w:num>
  <w:num w:numId="78" w16cid:durableId="1249734902">
    <w:abstractNumId w:val="102"/>
  </w:num>
  <w:num w:numId="79" w16cid:durableId="1664115219">
    <w:abstractNumId w:val="108"/>
  </w:num>
  <w:num w:numId="80" w16cid:durableId="1126968709">
    <w:abstractNumId w:val="59"/>
  </w:num>
  <w:num w:numId="81" w16cid:durableId="102111107">
    <w:abstractNumId w:val="76"/>
  </w:num>
  <w:num w:numId="82" w16cid:durableId="799222960">
    <w:abstractNumId w:val="107"/>
  </w:num>
  <w:num w:numId="83" w16cid:durableId="115757611">
    <w:abstractNumId w:val="57"/>
  </w:num>
  <w:num w:numId="84" w16cid:durableId="2077506017">
    <w:abstractNumId w:val="36"/>
  </w:num>
  <w:num w:numId="85" w16cid:durableId="706106775">
    <w:abstractNumId w:val="49"/>
  </w:num>
  <w:num w:numId="86" w16cid:durableId="1044674454">
    <w:abstractNumId w:val="51"/>
  </w:num>
  <w:num w:numId="87" w16cid:durableId="2098206891">
    <w:abstractNumId w:val="54"/>
  </w:num>
  <w:num w:numId="88" w16cid:durableId="2785111">
    <w:abstractNumId w:val="113"/>
  </w:num>
  <w:num w:numId="89" w16cid:durableId="229929032">
    <w:abstractNumId w:val="41"/>
  </w:num>
  <w:num w:numId="90" w16cid:durableId="1194810383">
    <w:abstractNumId w:val="55"/>
  </w:num>
  <w:num w:numId="91" w16cid:durableId="1681543917">
    <w:abstractNumId w:val="29"/>
  </w:num>
  <w:num w:numId="92" w16cid:durableId="342325630">
    <w:abstractNumId w:val="2"/>
  </w:num>
  <w:num w:numId="93" w16cid:durableId="473915856">
    <w:abstractNumId w:val="111"/>
  </w:num>
  <w:num w:numId="94" w16cid:durableId="1055010845">
    <w:abstractNumId w:val="5"/>
  </w:num>
  <w:num w:numId="95" w16cid:durableId="1997688823">
    <w:abstractNumId w:val="11"/>
  </w:num>
  <w:num w:numId="96" w16cid:durableId="197619928">
    <w:abstractNumId w:val="42"/>
  </w:num>
  <w:num w:numId="97" w16cid:durableId="1699116957">
    <w:abstractNumId w:val="73"/>
  </w:num>
  <w:num w:numId="98" w16cid:durableId="532156900">
    <w:abstractNumId w:val="0"/>
  </w:num>
  <w:num w:numId="99" w16cid:durableId="407459003">
    <w:abstractNumId w:val="22"/>
  </w:num>
  <w:num w:numId="100" w16cid:durableId="1479372450">
    <w:abstractNumId w:val="91"/>
  </w:num>
  <w:num w:numId="101" w16cid:durableId="295137118">
    <w:abstractNumId w:val="38"/>
  </w:num>
  <w:num w:numId="102" w16cid:durableId="681056127">
    <w:abstractNumId w:val="85"/>
  </w:num>
  <w:num w:numId="103" w16cid:durableId="680857449">
    <w:abstractNumId w:val="52"/>
  </w:num>
  <w:num w:numId="104" w16cid:durableId="1515412335">
    <w:abstractNumId w:val="99"/>
  </w:num>
  <w:num w:numId="105" w16cid:durableId="94714729">
    <w:abstractNumId w:val="69"/>
  </w:num>
  <w:num w:numId="106" w16cid:durableId="2115201180">
    <w:abstractNumId w:val="64"/>
  </w:num>
  <w:num w:numId="107" w16cid:durableId="2118015309">
    <w:abstractNumId w:val="20"/>
  </w:num>
  <w:num w:numId="108" w16cid:durableId="813302976">
    <w:abstractNumId w:val="98"/>
  </w:num>
  <w:num w:numId="109" w16cid:durableId="1755086536">
    <w:abstractNumId w:val="70"/>
  </w:num>
  <w:num w:numId="110" w16cid:durableId="440951079">
    <w:abstractNumId w:val="39"/>
  </w:num>
  <w:num w:numId="111" w16cid:durableId="1926768108">
    <w:abstractNumId w:val="90"/>
  </w:num>
  <w:num w:numId="112" w16cid:durableId="382947415">
    <w:abstractNumId w:val="33"/>
  </w:num>
  <w:num w:numId="113" w16cid:durableId="1866943308">
    <w:abstractNumId w:val="93"/>
  </w:num>
  <w:num w:numId="114" w16cid:durableId="2010207576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A4"/>
    <w:rsid w:val="0004579F"/>
    <w:rsid w:val="000543BE"/>
    <w:rsid w:val="00133624"/>
    <w:rsid w:val="001648A4"/>
    <w:rsid w:val="001A01B4"/>
    <w:rsid w:val="001B0B04"/>
    <w:rsid w:val="001D5D7D"/>
    <w:rsid w:val="00277A27"/>
    <w:rsid w:val="002A36A8"/>
    <w:rsid w:val="002A47D7"/>
    <w:rsid w:val="002C10B5"/>
    <w:rsid w:val="002F6E38"/>
    <w:rsid w:val="00330AF1"/>
    <w:rsid w:val="003C5E3D"/>
    <w:rsid w:val="004349E9"/>
    <w:rsid w:val="0043766B"/>
    <w:rsid w:val="004961C0"/>
    <w:rsid w:val="004C6C25"/>
    <w:rsid w:val="005E7A41"/>
    <w:rsid w:val="006230C1"/>
    <w:rsid w:val="006316B1"/>
    <w:rsid w:val="00651A4D"/>
    <w:rsid w:val="006D7F78"/>
    <w:rsid w:val="00725C90"/>
    <w:rsid w:val="00733F9F"/>
    <w:rsid w:val="00736F28"/>
    <w:rsid w:val="00756F62"/>
    <w:rsid w:val="0088189B"/>
    <w:rsid w:val="00901E16"/>
    <w:rsid w:val="00927307"/>
    <w:rsid w:val="009302B1"/>
    <w:rsid w:val="0095140C"/>
    <w:rsid w:val="00976318"/>
    <w:rsid w:val="009D4036"/>
    <w:rsid w:val="009D79EE"/>
    <w:rsid w:val="00AC7255"/>
    <w:rsid w:val="00B92DFB"/>
    <w:rsid w:val="00BA71DB"/>
    <w:rsid w:val="00C21AEE"/>
    <w:rsid w:val="00C65679"/>
    <w:rsid w:val="00C6734E"/>
    <w:rsid w:val="00C7304D"/>
    <w:rsid w:val="00CC7C9B"/>
    <w:rsid w:val="00D260D4"/>
    <w:rsid w:val="00E16FE0"/>
    <w:rsid w:val="00E25B28"/>
    <w:rsid w:val="00E32202"/>
    <w:rsid w:val="00E32B3C"/>
    <w:rsid w:val="00E91082"/>
    <w:rsid w:val="00FA7A12"/>
    <w:rsid w:val="00FB47D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3FC6"/>
  <w15:chartTrackingRefBased/>
  <w15:docId w15:val="{70C112B8-3B86-4619-AF4B-31FAEFA2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tndisc">
    <w:name w:val="btndisc"/>
    <w:basedOn w:val="Normal"/>
    <w:rsid w:val="00D2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60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0D4"/>
    <w:rPr>
      <w:color w:val="800080"/>
      <w:u w:val="single"/>
    </w:rPr>
  </w:style>
  <w:style w:type="character" w:customStyle="1" w:styleId="ads-text">
    <w:name w:val="ads-text"/>
    <w:basedOn w:val="DefaultParagraphFont"/>
    <w:rsid w:val="00D260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0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60D4"/>
    <w:rPr>
      <w:b/>
      <w:bCs/>
    </w:rPr>
  </w:style>
  <w:style w:type="character" w:styleId="Emphasis">
    <w:name w:val="Emphasis"/>
    <w:basedOn w:val="DefaultParagraphFont"/>
    <w:uiPriority w:val="20"/>
    <w:qFormat/>
    <w:rsid w:val="00D260D4"/>
    <w:rPr>
      <w:i/>
      <w:iCs/>
    </w:rPr>
  </w:style>
  <w:style w:type="character" w:customStyle="1" w:styleId="w3-codespan">
    <w:name w:val="w3-codespan"/>
    <w:basedOn w:val="DefaultParagraphFont"/>
    <w:rsid w:val="00D2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mcq/what-are-the-disadvantages-of-perl-over-c-cpp.aspx" TargetMode="External"/><Relationship Id="rId13" Type="http://schemas.openxmlformats.org/officeDocument/2006/relationships/hyperlink" Target="https://www.includehelp.com/mcq/object-in-perl-an-instance-of-a-class.aspx" TargetMode="External"/><Relationship Id="rId18" Type="http://schemas.openxmlformats.org/officeDocument/2006/relationships/hyperlink" Target="https://www.includehelp.com/mcq/what-is-method-overwriting-in-perl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cludehelp.com/mcq/advantages-of-encapsulation-are.aspx" TargetMode="External"/><Relationship Id="rId7" Type="http://schemas.openxmlformats.org/officeDocument/2006/relationships/hyperlink" Target="https://www.includehelp.com/mcq/what-is-the-syntax-to-create-multiline-comments-in-perl.aspx" TargetMode="External"/><Relationship Id="rId12" Type="http://schemas.openxmlformats.org/officeDocument/2006/relationships/hyperlink" Target="https://www.includehelp.com/mcq/what-is-the-correct-syntax-for-defining-a-class-in-perl.aspx" TargetMode="External"/><Relationship Id="rId17" Type="http://schemas.openxmlformats.org/officeDocument/2006/relationships/hyperlink" Target="https://www.includehelp.com/mcq/destructors-in-perl-are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cludehelp.com/mcq/which-of-these-is-not-a-type-of-method-in-perl.aspx" TargetMode="External"/><Relationship Id="rId20" Type="http://schemas.openxmlformats.org/officeDocument/2006/relationships/hyperlink" Target="https://www.includehelp.com/mcq/encapsulation-is-also-known-as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mcq/what-is-the-file-extension-for-the-perl-program.aspx" TargetMode="External"/><Relationship Id="rId11" Type="http://schemas.openxmlformats.org/officeDocument/2006/relationships/hyperlink" Target="https://www.includehelp.com/mcq/is-the-following-statement-correct-for-perl-data-abstraction-displays-only-the-essential-details-to-the-user.asp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ncludehelp.com/mcq/the-year-in-which-perl-was-launched.aspx" TargetMode="External"/><Relationship Id="rId15" Type="http://schemas.openxmlformats.org/officeDocument/2006/relationships/hyperlink" Target="https://www.includehelp.com/mcq/what-is-the-correct-syntax-for-creating-a-new-object-in-perl.aspx" TargetMode="External"/><Relationship Id="rId23" Type="http://schemas.openxmlformats.org/officeDocument/2006/relationships/hyperlink" Target="https://www.includehelp.com/mcq/until-loop-in-perl-is.aspx" TargetMode="External"/><Relationship Id="rId10" Type="http://schemas.openxmlformats.org/officeDocument/2006/relationships/hyperlink" Target="https://www.includehelp.com/mcq/method-in-perl-is.aspx" TargetMode="External"/><Relationship Id="rId19" Type="http://schemas.openxmlformats.org/officeDocument/2006/relationships/hyperlink" Target="https://www.includehelp.com/mcq/what-is-multilevel-inheritance-in-per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mcq/which-of-the-following-is-not-a-concept-of-oop.aspx" TargetMode="External"/><Relationship Id="rId14" Type="http://schemas.openxmlformats.org/officeDocument/2006/relationships/hyperlink" Target="https://www.includehelp.com/mcq/what-is-called-when-an-object-is-created-in-perl.aspx" TargetMode="External"/><Relationship Id="rId22" Type="http://schemas.openxmlformats.org/officeDocument/2006/relationships/hyperlink" Target="https://www.includehelp.com/mcq/the-code-blocks-unless-the-statement-is-executed-when-the-condition-i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36</Pages>
  <Words>3947</Words>
  <Characters>22501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48</cp:revision>
  <dcterms:created xsi:type="dcterms:W3CDTF">2023-07-17T12:07:00Z</dcterms:created>
  <dcterms:modified xsi:type="dcterms:W3CDTF">2023-07-18T03:20:00Z</dcterms:modified>
</cp:coreProperties>
</file>